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5E526B" w:rsidRDefault="00000000" w14:paraId="1D7789AF" w14:textId="77777777">
      <w:pPr>
        <w:spacing w:line="360" w:lineRule="auto"/>
        <w:jc w:val="center"/>
        <w:rPr>
          <w:rFonts w:ascii="Times New Roman" w:hAnsi="Times New Roman" w:cs="Times New Roman"/>
          <w:b/>
          <w:bCs/>
          <w:sz w:val="56"/>
          <w:szCs w:val="56"/>
        </w:rPr>
      </w:pPr>
      <w:r>
        <w:rPr>
          <w:rFonts w:ascii="Times New Roman" w:hAnsi="Times New Roman" w:cs="Times New Roman"/>
          <w:b/>
          <w:bCs/>
          <w:sz w:val="56"/>
          <w:szCs w:val="56"/>
        </w:rPr>
        <w:t>Budapesti Corvinus Egyetem</w:t>
      </w:r>
    </w:p>
    <w:p w:rsidR="005E526B" w:rsidRDefault="00000000" w14:paraId="1D7789B0" w14:textId="77777777">
      <w:pPr>
        <w:spacing w:line="360" w:lineRule="auto"/>
        <w:jc w:val="center"/>
        <w:rPr>
          <w:rFonts w:ascii="Times New Roman" w:hAnsi="Times New Roman" w:cs="Times New Roman"/>
          <w:sz w:val="36"/>
          <w:szCs w:val="36"/>
        </w:rPr>
      </w:pPr>
      <w:r>
        <w:rPr>
          <w:rFonts w:ascii="Times New Roman" w:hAnsi="Times New Roman" w:cs="Times New Roman"/>
          <w:sz w:val="36"/>
          <w:szCs w:val="36"/>
        </w:rPr>
        <w:t>Közgazdasági intézet</w:t>
      </w:r>
    </w:p>
    <w:p w:rsidR="005E526B" w:rsidRDefault="005E526B" w14:paraId="1D7789B1" w14:textId="77777777">
      <w:pPr>
        <w:spacing w:line="360" w:lineRule="auto"/>
        <w:jc w:val="center"/>
        <w:rPr>
          <w:rFonts w:ascii="Times New Roman" w:hAnsi="Times New Roman" w:cs="Times New Roman"/>
          <w:sz w:val="36"/>
          <w:szCs w:val="36"/>
        </w:rPr>
      </w:pPr>
    </w:p>
    <w:p w:rsidR="005E526B" w:rsidRDefault="005E526B" w14:paraId="1D7789B2" w14:textId="77777777">
      <w:pPr>
        <w:spacing w:line="360" w:lineRule="auto"/>
        <w:jc w:val="center"/>
        <w:rPr>
          <w:rFonts w:ascii="Times New Roman" w:hAnsi="Times New Roman" w:cs="Times New Roman"/>
          <w:sz w:val="36"/>
          <w:szCs w:val="36"/>
        </w:rPr>
      </w:pPr>
    </w:p>
    <w:p w:rsidR="005E526B" w:rsidRDefault="005E526B" w14:paraId="1D7789B3" w14:textId="77777777">
      <w:pPr>
        <w:spacing w:line="360" w:lineRule="auto"/>
        <w:jc w:val="center"/>
        <w:rPr>
          <w:rFonts w:ascii="Times New Roman" w:hAnsi="Times New Roman" w:cs="Times New Roman"/>
          <w:sz w:val="36"/>
          <w:szCs w:val="36"/>
        </w:rPr>
      </w:pPr>
    </w:p>
    <w:p w:rsidR="005E526B" w:rsidRDefault="005E526B" w14:paraId="1D7789B4" w14:textId="77777777">
      <w:pPr>
        <w:spacing w:line="360" w:lineRule="auto"/>
        <w:rPr>
          <w:rFonts w:ascii="Times New Roman" w:hAnsi="Times New Roman" w:cs="Times New Roman"/>
          <w:sz w:val="24"/>
          <w:szCs w:val="24"/>
        </w:rPr>
      </w:pPr>
    </w:p>
    <w:p w:rsidR="005E526B" w:rsidRDefault="00000000" w14:paraId="1D7789B5" w14:textId="77777777">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Lakásépítés járási szinten – Van a CSOK iránti érdeklődésnek hatása?</w:t>
      </w:r>
    </w:p>
    <w:p w:rsidR="005E526B" w:rsidRDefault="005E526B" w14:paraId="1D7789B6" w14:textId="77777777">
      <w:pPr>
        <w:spacing w:before="240" w:line="360" w:lineRule="auto"/>
        <w:jc w:val="center"/>
        <w:rPr>
          <w:rFonts w:ascii="Times New Roman" w:hAnsi="Times New Roman" w:cs="Times New Roman"/>
          <w:sz w:val="36"/>
          <w:szCs w:val="36"/>
        </w:rPr>
      </w:pPr>
    </w:p>
    <w:p w:rsidR="005E526B" w:rsidRDefault="005E526B" w14:paraId="1D7789B7" w14:textId="77777777">
      <w:pPr>
        <w:spacing w:before="240" w:line="360" w:lineRule="auto"/>
        <w:jc w:val="center"/>
        <w:rPr>
          <w:rFonts w:ascii="Times New Roman" w:hAnsi="Times New Roman" w:cs="Times New Roman"/>
          <w:sz w:val="36"/>
          <w:szCs w:val="36"/>
        </w:rPr>
      </w:pPr>
    </w:p>
    <w:p w:rsidR="005E526B" w:rsidRDefault="005E526B" w14:paraId="1D7789B8" w14:textId="77777777">
      <w:pPr>
        <w:spacing w:before="240" w:line="360" w:lineRule="auto"/>
        <w:jc w:val="center"/>
        <w:rPr>
          <w:rFonts w:ascii="Times New Roman" w:hAnsi="Times New Roman" w:cs="Times New Roman"/>
          <w:sz w:val="36"/>
          <w:szCs w:val="36"/>
        </w:rPr>
      </w:pPr>
    </w:p>
    <w:p w:rsidR="005E526B" w:rsidRDefault="00000000" w14:paraId="1D7789B9" w14:textId="77777777">
      <w:pPr>
        <w:spacing w:before="240" w:line="360" w:lineRule="auto"/>
        <w:jc w:val="center"/>
        <w:rPr>
          <w:rFonts w:ascii="Times New Roman" w:hAnsi="Times New Roman" w:cs="Times New Roman"/>
          <w:sz w:val="32"/>
          <w:szCs w:val="32"/>
        </w:rPr>
      </w:pPr>
      <w:proofErr w:type="spellStart"/>
      <w:r>
        <w:rPr>
          <w:rFonts w:ascii="Times New Roman" w:hAnsi="Times New Roman" w:cs="Times New Roman"/>
          <w:sz w:val="32"/>
          <w:szCs w:val="32"/>
        </w:rPr>
        <w:t>Dittrich</w:t>
      </w:r>
      <w:proofErr w:type="spellEnd"/>
      <w:r>
        <w:rPr>
          <w:rFonts w:ascii="Times New Roman" w:hAnsi="Times New Roman" w:cs="Times New Roman"/>
          <w:sz w:val="32"/>
          <w:szCs w:val="32"/>
        </w:rPr>
        <w:t xml:space="preserve"> Levente</w:t>
      </w:r>
    </w:p>
    <w:p w:rsidR="005E526B" w:rsidRDefault="00000000" w14:paraId="1D7789BA" w14:textId="77777777">
      <w:pPr>
        <w:spacing w:before="240" w:line="360" w:lineRule="auto"/>
        <w:jc w:val="center"/>
        <w:rPr>
          <w:rFonts w:ascii="Times New Roman" w:hAnsi="Times New Roman" w:cs="Times New Roman"/>
          <w:sz w:val="32"/>
          <w:szCs w:val="32"/>
        </w:rPr>
      </w:pPr>
      <w:r>
        <w:rPr>
          <w:rFonts w:ascii="Times New Roman" w:hAnsi="Times New Roman" w:cs="Times New Roman"/>
          <w:sz w:val="32"/>
          <w:szCs w:val="32"/>
        </w:rPr>
        <w:t>Alkalmazott közgazdaságtan szak</w:t>
      </w:r>
    </w:p>
    <w:p w:rsidR="005E526B" w:rsidRDefault="005E526B" w14:paraId="1D7789BB" w14:textId="77777777">
      <w:pPr>
        <w:spacing w:before="240" w:line="360" w:lineRule="auto"/>
        <w:jc w:val="center"/>
        <w:rPr>
          <w:rFonts w:ascii="Times New Roman" w:hAnsi="Times New Roman" w:cs="Times New Roman"/>
          <w:sz w:val="32"/>
          <w:szCs w:val="32"/>
        </w:rPr>
      </w:pPr>
    </w:p>
    <w:p w:rsidR="005E526B" w:rsidRDefault="005E526B" w14:paraId="1D7789BC" w14:textId="77777777">
      <w:pPr>
        <w:spacing w:before="240" w:line="360" w:lineRule="auto"/>
        <w:jc w:val="center"/>
        <w:rPr>
          <w:rFonts w:ascii="Times New Roman" w:hAnsi="Times New Roman" w:cs="Times New Roman"/>
          <w:sz w:val="32"/>
          <w:szCs w:val="32"/>
        </w:rPr>
      </w:pPr>
    </w:p>
    <w:p w:rsidR="005E526B" w:rsidRDefault="00000000" w14:paraId="1D7789BD" w14:textId="77777777">
      <w:pPr>
        <w:spacing w:before="240" w:line="360" w:lineRule="auto"/>
        <w:jc w:val="center"/>
        <w:rPr>
          <w:rFonts w:ascii="Times New Roman" w:hAnsi="Times New Roman" w:cs="Times New Roman"/>
          <w:sz w:val="32"/>
          <w:szCs w:val="32"/>
        </w:rPr>
      </w:pPr>
      <w:r>
        <w:rPr>
          <w:rFonts w:ascii="Times New Roman" w:hAnsi="Times New Roman" w:cs="Times New Roman"/>
          <w:sz w:val="32"/>
          <w:szCs w:val="32"/>
        </w:rPr>
        <w:t>Témavezető: Kovács László</w:t>
      </w:r>
    </w:p>
    <w:p w:rsidR="005E526B" w:rsidRDefault="005E526B" w14:paraId="1D7789BE" w14:textId="77777777">
      <w:pPr>
        <w:spacing w:before="240" w:line="360" w:lineRule="auto"/>
        <w:jc w:val="center"/>
        <w:rPr>
          <w:rFonts w:ascii="Times New Roman" w:hAnsi="Times New Roman" w:cs="Times New Roman"/>
          <w:sz w:val="36"/>
          <w:szCs w:val="36"/>
        </w:rPr>
      </w:pPr>
    </w:p>
    <w:p w:rsidR="005E526B" w:rsidRDefault="00000000" w14:paraId="1D7789BF" w14:textId="77777777">
      <w:pPr>
        <w:spacing w:before="240" w:line="360" w:lineRule="auto"/>
        <w:jc w:val="center"/>
        <w:rPr>
          <w:rFonts w:ascii="Times New Roman" w:hAnsi="Times New Roman" w:cs="Times New Roman"/>
          <w:b/>
          <w:bCs/>
          <w:sz w:val="36"/>
          <w:szCs w:val="36"/>
        </w:rPr>
      </w:pPr>
      <w:r>
        <w:rPr>
          <w:rFonts w:ascii="Times New Roman" w:hAnsi="Times New Roman" w:cs="Times New Roman"/>
          <w:b/>
          <w:bCs/>
          <w:sz w:val="36"/>
          <w:szCs w:val="36"/>
        </w:rPr>
        <w:t>2024.</w:t>
      </w:r>
    </w:p>
    <w:sdt>
      <w:sdtPr>
        <w:rPr>
          <w:rFonts w:ascii="Arial" w:hAnsi="Arial" w:eastAsia="Arial" w:cs="Arial"/>
          <w:color w:val="auto"/>
          <w:sz w:val="22"/>
          <w:szCs w:val="22"/>
        </w:rPr>
        <w:id w:val="1320461549"/>
        <w:docPartObj>
          <w:docPartGallery w:val="Table of Contents"/>
          <w:docPartUnique/>
        </w:docPartObj>
      </w:sdtPr>
      <w:sdtContent>
        <w:p w:rsidR="005E526B" w:rsidRDefault="00000000" w14:paraId="1D7789C0" w14:textId="77777777">
          <w:pPr>
            <w:pStyle w:val="TOCHeading"/>
          </w:pPr>
          <w:r>
            <w:br w:type="page"/>
          </w:r>
          <w:r>
            <w:t>Tartalomjegyzék</w:t>
          </w:r>
        </w:p>
        <w:p w:rsidR="005E526B" w:rsidRDefault="00000000" w14:paraId="1D7789C1" w14:textId="77777777">
          <w:pPr>
            <w:pStyle w:val="TOC2"/>
            <w:tabs>
              <w:tab w:val="right" w:leader="dot" w:pos="9026"/>
            </w:tabs>
          </w:pPr>
          <w:r>
            <w:fldChar w:fldCharType="begin"/>
          </w:r>
          <w:r>
            <w:rPr>
              <w:rStyle w:val="Jegyzkhivatkozs"/>
              <w:webHidden/>
            </w:rPr>
            <w:instrText xml:space="preserve"> TOC \z \o "1-3" \u \h</w:instrText>
          </w:r>
          <w:r>
            <w:rPr>
              <w:rStyle w:val="Jegyzkhivatkozs"/>
            </w:rPr>
            <w:fldChar w:fldCharType="separate"/>
          </w:r>
          <w:hyperlink w:anchor="__RefHeading___Toc995_2628363530">
            <w:r>
              <w:rPr>
                <w:rStyle w:val="Jegyzkhivatkozs"/>
                <w:webHidden/>
              </w:rPr>
              <w:t>Bevezetés</w:t>
            </w:r>
            <w:r>
              <w:rPr>
                <w:rStyle w:val="Jegyzkhivatkozs"/>
                <w:webHidden/>
              </w:rPr>
              <w:tab/>
            </w:r>
            <w:r>
              <w:rPr>
                <w:rStyle w:val="Jegyzkhivatkozs"/>
                <w:webHidden/>
              </w:rPr>
              <w:t>2</w:t>
            </w:r>
          </w:hyperlink>
        </w:p>
        <w:p w:rsidR="005E526B" w:rsidRDefault="00000000" w14:paraId="1D7789C2" w14:textId="77777777">
          <w:pPr>
            <w:pStyle w:val="TOC2"/>
            <w:tabs>
              <w:tab w:val="right" w:leader="dot" w:pos="9026"/>
            </w:tabs>
          </w:pPr>
          <w:hyperlink w:anchor="__RefHeading___Toc997_2628363530">
            <w:r>
              <w:rPr>
                <w:rStyle w:val="Jegyzkhivatkozs"/>
                <w:webHidden/>
              </w:rPr>
              <w:t>Adatok és módszer</w:t>
            </w:r>
            <w:r>
              <w:rPr>
                <w:rStyle w:val="Jegyzkhivatkozs"/>
                <w:webHidden/>
              </w:rPr>
              <w:tab/>
            </w:r>
            <w:r>
              <w:rPr>
                <w:rStyle w:val="Jegyzkhivatkozs"/>
                <w:webHidden/>
              </w:rPr>
              <w:t>3</w:t>
            </w:r>
          </w:hyperlink>
        </w:p>
        <w:p w:rsidR="005E526B" w:rsidRDefault="00000000" w14:paraId="1D7789C3" w14:textId="77777777">
          <w:pPr>
            <w:pStyle w:val="TOC2"/>
            <w:tabs>
              <w:tab w:val="right" w:leader="dot" w:pos="9026"/>
            </w:tabs>
          </w:pPr>
          <w:hyperlink w:anchor="__RefHeading___Toc999_2628363530">
            <w:r>
              <w:rPr>
                <w:rStyle w:val="Jegyzkhivatkozs"/>
                <w:webHidden/>
              </w:rPr>
              <w:t>Eredmények</w:t>
            </w:r>
            <w:r>
              <w:rPr>
                <w:rStyle w:val="Jegyzkhivatkozs"/>
                <w:webHidden/>
              </w:rPr>
              <w:tab/>
            </w:r>
            <w:r>
              <w:rPr>
                <w:rStyle w:val="Jegyzkhivatkozs"/>
                <w:webHidden/>
              </w:rPr>
              <w:t>9</w:t>
            </w:r>
          </w:hyperlink>
        </w:p>
        <w:p w:rsidR="005E526B" w:rsidRDefault="00000000" w14:paraId="1D7789C4" w14:textId="77777777">
          <w:pPr>
            <w:pStyle w:val="TOC2"/>
            <w:tabs>
              <w:tab w:val="right" w:leader="dot" w:pos="9026"/>
            </w:tabs>
          </w:pPr>
          <w:hyperlink w:anchor="__RefHeading___Toc1001_2628363530">
            <w:r>
              <w:rPr>
                <w:rStyle w:val="Jegyzkhivatkozs"/>
                <w:webHidden/>
              </w:rPr>
              <w:t>Diszkusszió</w:t>
            </w:r>
            <w:r>
              <w:rPr>
                <w:rStyle w:val="Jegyzkhivatkozs"/>
                <w:webHidden/>
              </w:rPr>
              <w:tab/>
            </w:r>
            <w:r>
              <w:rPr>
                <w:rStyle w:val="Jegyzkhivatkozs"/>
                <w:webHidden/>
              </w:rPr>
              <w:t>13</w:t>
            </w:r>
          </w:hyperlink>
        </w:p>
        <w:p w:rsidR="005E526B" w:rsidRDefault="00000000" w14:paraId="1D7789C5" w14:textId="77777777">
          <w:pPr>
            <w:pStyle w:val="TOC2"/>
            <w:tabs>
              <w:tab w:val="right" w:leader="dot" w:pos="9026"/>
            </w:tabs>
          </w:pPr>
          <w:hyperlink w:anchor="__RefHeading___Toc1003_2628363530">
            <w:r>
              <w:rPr>
                <w:rStyle w:val="Jegyzkhivatkozs"/>
                <w:webHidden/>
              </w:rPr>
              <w:t>Irodalomjegyzék</w:t>
            </w:r>
            <w:r>
              <w:rPr>
                <w:rStyle w:val="Jegyzkhivatkozs"/>
                <w:webHidden/>
              </w:rPr>
              <w:tab/>
            </w:r>
            <w:r>
              <w:rPr>
                <w:rStyle w:val="Jegyzkhivatkozs"/>
                <w:webHidden/>
              </w:rPr>
              <w:t>14</w:t>
            </w:r>
          </w:hyperlink>
          <w:r>
            <w:rPr>
              <w:rStyle w:val="Jegyzkhivatkozs"/>
            </w:rPr>
            <w:fldChar w:fldCharType="end"/>
          </w:r>
        </w:p>
      </w:sdtContent>
      <w:sdtEndPr>
        <w:rPr>
          <w:rFonts w:ascii="Arial" w:hAnsi="Arial" w:eastAsia="Arial" w:cs="Arial"/>
          <w:color w:val="auto"/>
          <w:sz w:val="22"/>
          <w:szCs w:val="22"/>
        </w:rPr>
      </w:sdtEndPr>
    </w:sdt>
    <w:p w:rsidR="005E526B" w:rsidRDefault="00000000" w14:paraId="1D7789C6" w14:textId="77777777">
      <w:pPr>
        <w:rPr>
          <w:rFonts w:ascii="Times New Roman" w:hAnsi="Times New Roman" w:cs="Times New Roman"/>
        </w:rPr>
      </w:pPr>
      <w:r>
        <w:br w:type="page"/>
      </w:r>
    </w:p>
    <w:p w:rsidR="005E526B" w:rsidRDefault="00000000" w14:paraId="1D7789C7" w14:textId="77777777">
      <w:pPr>
        <w:pStyle w:val="Heading2"/>
        <w:spacing w:line="276" w:lineRule="auto"/>
        <w:rPr>
          <w:rFonts w:ascii="Times New Roman" w:hAnsi="Times New Roman" w:cs="Times New Roman"/>
        </w:rPr>
      </w:pPr>
      <w:bookmarkStart w:name="__RefHeading___Toc995_2628363530" w:id="0"/>
      <w:bookmarkStart w:name="_Toc136700570" w:id="1"/>
      <w:bookmarkEnd w:id="0"/>
      <w:r>
        <w:rPr>
          <w:rFonts w:ascii="Times New Roman" w:hAnsi="Times New Roman" w:cs="Times New Roman"/>
        </w:rPr>
        <w:t>Bevezetés</w:t>
      </w:r>
      <w:bookmarkEnd w:id="1"/>
    </w:p>
    <w:p w:rsidR="005E526B" w:rsidRDefault="00000000" w14:paraId="1D7789C8" w14:textId="0E2A14EF">
      <w:pPr>
        <w:jc w:val="both"/>
        <w:rPr>
          <w:rFonts w:ascii="Times New Roman" w:hAnsi="Times New Roman" w:cs="Times New Roman"/>
          <w:sz w:val="24"/>
          <w:szCs w:val="24"/>
        </w:rPr>
      </w:pPr>
      <w:r>
        <w:rPr>
          <w:rFonts w:ascii="Times New Roman" w:hAnsi="Times New Roman" w:cs="Times New Roman"/>
          <w:sz w:val="24"/>
          <w:szCs w:val="24"/>
        </w:rPr>
        <w:t>Magyarországon 2015 óta létezik a családi otthonteremtési kedvezmény (továbbiakban CSOK), amely egy, a családokat saját otthonhoz segítő támogatási forma. A 2016-tól induló Családvédelmi Akcióterv részeként a CSOK támogatja a házas egy, vagy több gyermeket vállalókat új lakás építésében, vásárlásában, meglévő felújításában, bővítésében. Ezen lehetőségek széles spektrumán a támogatás és támogatott hitel is változó, mind a felhasználás</w:t>
      </w:r>
      <w:ins w:author="Kovács László" w:date="2024-02-28T11:00:00Z" w:id="2">
        <w:r w:rsidR="00B9431B">
          <w:rPr>
            <w:rFonts w:ascii="Times New Roman" w:hAnsi="Times New Roman" w:cs="Times New Roman"/>
            <w:sz w:val="24"/>
            <w:szCs w:val="24"/>
          </w:rPr>
          <w:t>i cél</w:t>
        </w:r>
      </w:ins>
      <w:r>
        <w:rPr>
          <w:rFonts w:ascii="Times New Roman" w:hAnsi="Times New Roman" w:cs="Times New Roman"/>
          <w:sz w:val="24"/>
          <w:szCs w:val="24"/>
        </w:rPr>
        <w:t xml:space="preserve">t, mind a gyerekek számát illetően. Dolgozatomban azonban a leglényegesebb az, hogy az új ingatlan vásárlására vagy építésére </w:t>
      </w:r>
      <w:ins w:author="Kovács László" w:date="2024-02-28T11:00:00Z" w:id="3">
        <w:r w:rsidR="00DC75D9">
          <w:rPr>
            <w:rFonts w:ascii="Times New Roman" w:hAnsi="Times New Roman" w:cs="Times New Roman"/>
            <w:sz w:val="24"/>
            <w:szCs w:val="24"/>
          </w:rPr>
          <w:t xml:space="preserve">a program keretében </w:t>
        </w:r>
      </w:ins>
      <w:r>
        <w:rPr>
          <w:rFonts w:ascii="Times New Roman" w:hAnsi="Times New Roman" w:cs="Times New Roman"/>
          <w:sz w:val="24"/>
          <w:szCs w:val="24"/>
        </w:rPr>
        <w:t xml:space="preserve">10 millió forint támogatás igényelhető 15 millió forint államilag támogatott hitellel, abban az esetben, ha a párnak van három vagy több gyermeke, </w:t>
      </w:r>
      <w:proofErr w:type="gramStart"/>
      <w:r>
        <w:rPr>
          <w:rFonts w:ascii="Times New Roman" w:hAnsi="Times New Roman" w:cs="Times New Roman"/>
          <w:sz w:val="24"/>
          <w:szCs w:val="24"/>
        </w:rPr>
        <w:t>illetve</w:t>
      </w:r>
      <w:proofErr w:type="gramEnd"/>
      <w:r>
        <w:rPr>
          <w:rFonts w:ascii="Times New Roman" w:hAnsi="Times New Roman" w:cs="Times New Roman"/>
          <w:sz w:val="24"/>
          <w:szCs w:val="24"/>
        </w:rPr>
        <w:t xml:space="preserve"> ha még nincsen három vagy több, de vállal minimum hármat. A lakásvásárlás és építés fellendítésére a kormány szintén 2016-ban csökkentette 5%-</w:t>
      </w:r>
      <w:proofErr w:type="spellStart"/>
      <w:r>
        <w:rPr>
          <w:rFonts w:ascii="Times New Roman" w:hAnsi="Times New Roman" w:cs="Times New Roman"/>
          <w:sz w:val="24"/>
          <w:szCs w:val="24"/>
        </w:rPr>
        <w:t>ra</w:t>
      </w:r>
      <w:proofErr w:type="spellEnd"/>
      <w:r>
        <w:rPr>
          <w:rFonts w:ascii="Times New Roman" w:hAnsi="Times New Roman" w:cs="Times New Roman"/>
          <w:sz w:val="24"/>
          <w:szCs w:val="24"/>
        </w:rPr>
        <w:t xml:space="preserve"> a lakásvásárlás áfáját. A </w:t>
      </w:r>
      <w:commentRangeStart w:id="4"/>
      <w:r>
        <w:rPr>
          <w:rFonts w:ascii="Times New Roman" w:hAnsi="Times New Roman" w:cs="Times New Roman"/>
          <w:sz w:val="24"/>
          <w:szCs w:val="24"/>
        </w:rPr>
        <w:t xml:space="preserve">későbbiekben </w:t>
      </w:r>
      <w:commentRangeEnd w:id="4"/>
      <w:r w:rsidR="00214934">
        <w:rPr>
          <w:rStyle w:val="CommentReference"/>
        </w:rPr>
        <w:commentReference w:id="4"/>
      </w:r>
      <w:r>
        <w:rPr>
          <w:rFonts w:ascii="Times New Roman" w:hAnsi="Times New Roman" w:cs="Times New Roman"/>
          <w:sz w:val="24"/>
          <w:szCs w:val="24"/>
        </w:rPr>
        <w:t>ez ki lett vezetve, majd pedig 5 millió forintig lehetett visszaigényelni</w:t>
      </w:r>
      <w:ins w:author="Kovács László" w:date="2024-02-28T11:01:00Z" w:id="5">
        <w:r w:rsidR="00214934">
          <w:rPr>
            <w:rFonts w:ascii="Times New Roman" w:hAnsi="Times New Roman" w:cs="Times New Roman"/>
            <w:sz w:val="24"/>
            <w:szCs w:val="24"/>
          </w:rPr>
          <w:t xml:space="preserve"> az áfát</w:t>
        </w:r>
      </w:ins>
      <w:r>
        <w:rPr>
          <w:rFonts w:ascii="Times New Roman" w:hAnsi="Times New Roman" w:cs="Times New Roman"/>
          <w:sz w:val="24"/>
          <w:szCs w:val="24"/>
        </w:rPr>
        <w:t xml:space="preserve">. Ezen intézkedések után még a </w:t>
      </w:r>
      <w:commentRangeStart w:id="6"/>
      <w:r>
        <w:rPr>
          <w:rFonts w:ascii="Times New Roman" w:hAnsi="Times New Roman" w:cs="Times New Roman"/>
          <w:sz w:val="24"/>
          <w:szCs w:val="24"/>
        </w:rPr>
        <w:t xml:space="preserve">babaváró támogatást </w:t>
      </w:r>
      <w:commentRangeEnd w:id="6"/>
      <w:r w:rsidR="007D1D77">
        <w:rPr>
          <w:rStyle w:val="CommentReference"/>
        </w:rPr>
        <w:commentReference w:id="6"/>
      </w:r>
      <w:r>
        <w:rPr>
          <w:rFonts w:ascii="Times New Roman" w:hAnsi="Times New Roman" w:cs="Times New Roman"/>
          <w:sz w:val="24"/>
          <w:szCs w:val="24"/>
        </w:rPr>
        <w:t>is bevezették.</w:t>
      </w:r>
    </w:p>
    <w:p w:rsidR="005E526B" w:rsidRDefault="00000000" w14:paraId="1D7789C9" w14:textId="29A59340">
      <w:pPr>
        <w:jc w:val="both"/>
        <w:rPr>
          <w:rFonts w:ascii="Times New Roman" w:hAnsi="Times New Roman" w:cs="Times New Roman"/>
        </w:rPr>
      </w:pPr>
      <w:r>
        <w:rPr>
          <w:rFonts w:ascii="Times New Roman" w:hAnsi="Times New Roman" w:cs="Times New Roman"/>
          <w:sz w:val="24"/>
          <w:szCs w:val="24"/>
        </w:rPr>
        <w:tab/>
      </w:r>
      <w:commentRangeStart w:id="7"/>
      <w:del w:author="Guest User" w:date="2024-03-14T15:43:17.32Z" w:id="1121544169">
        <w:r w:rsidRPr="589D5C21" w:rsidDel="589D5C21">
          <w:rPr>
            <w:rFonts w:ascii="Times New Roman" w:hAnsi="Times New Roman" w:cs="Times New Roman"/>
            <w:sz w:val="24"/>
            <w:szCs w:val="24"/>
          </w:rPr>
          <w:delText xml:space="preserve">Szakdolgozatomban </w:delText>
        </w:r>
      </w:del>
      <w:ins w:author="Guest User" w:date="2024-03-14T15:43:21.021Z" w:id="716179817">
        <w:r>
          <w:rPr>
            <w:rFonts w:ascii="Times New Roman" w:hAnsi="Times New Roman" w:cs="Times New Roman"/>
            <w:sz w:val="24"/>
            <w:szCs w:val="24"/>
          </w:rPr>
          <w:t xml:space="preserve">Dolgozatomban </w:t>
        </w:r>
      </w:ins>
      <w:commentRangeEnd w:id="7"/>
      <w:r w:rsidR="000F57EF">
        <w:rPr>
          <w:rStyle w:val="CommentReference"/>
        </w:rPr>
        <w:commentReference w:id="7"/>
      </w:r>
      <w:r>
        <w:rPr>
          <w:rFonts w:ascii="Times New Roman" w:hAnsi="Times New Roman" w:cs="Times New Roman"/>
          <w:sz w:val="24"/>
          <w:szCs w:val="24"/>
        </w:rPr>
        <w:t xml:space="preserve">azt kívánom megvizsgálni, hogy a CSOK iránti érdeklődés az interneten (Google keresések képében) és több </w:t>
      </w:r>
      <w:commentRangeStart w:id="8"/>
      <w:r>
        <w:rPr>
          <w:rFonts w:ascii="Times New Roman" w:hAnsi="Times New Roman" w:cs="Times New Roman"/>
          <w:sz w:val="24"/>
          <w:szCs w:val="24"/>
        </w:rPr>
        <w:t xml:space="preserve">más változókkal </w:t>
      </w:r>
      <w:commentRangeEnd w:id="8"/>
      <w:r w:rsidR="000F57EF">
        <w:rPr>
          <w:rStyle w:val="CommentReference"/>
        </w:rPr>
        <w:commentReference w:id="8"/>
      </w:r>
      <w:r>
        <w:rPr>
          <w:rFonts w:ascii="Times New Roman" w:hAnsi="Times New Roman" w:cs="Times New Roman"/>
          <w:sz w:val="24"/>
          <w:szCs w:val="24"/>
        </w:rPr>
        <w:t xml:space="preserve">egyetemben milyen hatással van a lakásépítésekre járási szinten a 2012-2021 közötti tíz évben, így </w:t>
      </w:r>
      <w:del w:author="Kovács László" w:date="2024-02-28T11:03:00Z" w:id="415289398">
        <w:r w:rsidRPr="589D5C21" w:rsidDel="589D5C21">
          <w:rPr>
            <w:rFonts w:ascii="Times New Roman" w:hAnsi="Times New Roman" w:cs="Times New Roman"/>
            <w:sz w:val="24"/>
            <w:szCs w:val="24"/>
          </w:rPr>
          <w:delText xml:space="preserve">nézve </w:delText>
        </w:r>
      </w:del>
      <w:ins w:author="Kovács László" w:date="2024-02-28T11:03:00Z" w:id="608973641">
        <w:r w:rsidRPr="589D5C21" w:rsidR="589D5C21">
          <w:rPr>
            <w:rFonts w:ascii="Times New Roman" w:hAnsi="Times New Roman" w:cs="Times New Roman"/>
            <w:sz w:val="24"/>
            <w:szCs w:val="24"/>
          </w:rPr>
          <w:t>vizsgálva</w:t>
        </w:r>
        <w:r w:rsidRPr="589D5C21" w:rsidR="589D5C21">
          <w:rPr>
            <w:rFonts w:ascii="Times New Roman" w:hAnsi="Times New Roman" w:cs="Times New Roman"/>
            <w:sz w:val="24"/>
            <w:szCs w:val="24"/>
          </w:rPr>
          <w:t xml:space="preserve"> </w:t>
        </w:r>
      </w:ins>
      <w:r>
        <w:rPr>
          <w:rFonts w:ascii="Times New Roman" w:hAnsi="Times New Roman" w:cs="Times New Roman"/>
          <w:sz w:val="24"/>
          <w:szCs w:val="24"/>
        </w:rPr>
        <w:t xml:space="preserve">a CSOK </w:t>
      </w:r>
      <w:ins w:author="Kovács László" w:date="2024-02-28T11:03:00Z" w:id="1359107814">
        <w:r w:rsidRPr="589D5C21" w:rsidR="589D5C21">
          <w:rPr>
            <w:rFonts w:ascii="Times New Roman" w:hAnsi="Times New Roman" w:cs="Times New Roman"/>
            <w:sz w:val="24"/>
            <w:szCs w:val="24"/>
          </w:rPr>
          <w:t xml:space="preserve">bevezetése </w:t>
        </w:r>
      </w:ins>
      <w:r>
        <w:rPr>
          <w:rFonts w:ascii="Times New Roman" w:hAnsi="Times New Roman" w:cs="Times New Roman"/>
          <w:sz w:val="24"/>
          <w:szCs w:val="24"/>
        </w:rPr>
        <w:t xml:space="preserve">előtti éveket is. Különös figyelmet szentelek a terü</w:t>
      </w:r>
      <w:r>
        <w:rPr>
          <w:rFonts w:ascii="Times New Roman" w:hAnsi="Times New Roman" w:cs="Times New Roman"/>
          <w:sz w:val="24"/>
          <w:szCs w:val="24"/>
        </w:rPr>
        <w:t xml:space="preserve">leti </w:t>
      </w:r>
      <w:r>
        <w:rPr>
          <w:rFonts w:ascii="Times New Roman" w:hAnsi="Times New Roman" w:cs="Times New Roman"/>
          <w:sz w:val="24"/>
          <w:szCs w:val="24"/>
        </w:rPr>
        <w:t>autokorre</w:t>
      </w:r>
      <w:r>
        <w:rPr>
          <w:rFonts w:ascii="Times New Roman" w:hAnsi="Times New Roman" w:cs="Times New Roman"/>
          <w:sz w:val="24"/>
          <w:szCs w:val="24"/>
        </w:rPr>
        <w:t>láció</w:t>
      </w:r>
      <w:r>
        <w:rPr>
          <w:rFonts w:ascii="Times New Roman" w:hAnsi="Times New Roman" w:cs="Times New Roman"/>
          <w:sz w:val="24"/>
          <w:szCs w:val="24"/>
        </w:rPr>
        <w:t xml:space="preserve"> szűrésére, a standard modellfeltételeknek eleget téve. Ezen felül módomban áll a CSOK mellé bevont kontrollváltozók hatását megvizsgálni a lakásépítésre és egymásra.</w:t>
      </w:r>
    </w:p>
    <w:p w:rsidR="005E526B" w:rsidRDefault="005E526B" w14:paraId="1D7789CA" w14:textId="77777777">
      <w:pPr>
        <w:jc w:val="both"/>
        <w:rPr>
          <w:rFonts w:ascii="Times New Roman" w:hAnsi="Times New Roman" w:cs="Times New Roman"/>
        </w:rPr>
      </w:pPr>
    </w:p>
    <w:p w:rsidR="005E526B" w:rsidRDefault="00000000" w14:paraId="1D7789CB" w14:textId="77777777">
      <w:pPr>
        <w:jc w:val="both"/>
        <w:rPr>
          <w:b/>
          <w:bCs/>
        </w:rPr>
      </w:pPr>
      <w:r>
        <w:rPr>
          <w:rFonts w:ascii="Times New Roman" w:hAnsi="Times New Roman" w:cs="Times New Roman"/>
          <w:b/>
          <w:bCs/>
          <w:sz w:val="24"/>
          <w:szCs w:val="24"/>
        </w:rPr>
        <w:t>Téma relevanciájának indoklása és szakirodalmi források</w:t>
      </w:r>
    </w:p>
    <w:p w:rsidR="005E526B" w:rsidRDefault="00000000" w14:paraId="1D7789CC" w14:textId="7777777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 családi otthonteremtési kedvezmény a magyar hitelezés és ingatlanpiac egy maghatározó fogaskereke, nem is beszélve a családokról, akik ezáltal jutnak új otthonhoz vagy esetleg egy használt ingatlant vásárolnak, újítanak fel. A közpolitikai </w:t>
      </w:r>
      <w:proofErr w:type="spellStart"/>
      <w:r>
        <w:rPr>
          <w:rFonts w:ascii="Times New Roman" w:hAnsi="Times New Roman" w:cs="Times New Roman"/>
          <w:sz w:val="24"/>
          <w:szCs w:val="24"/>
        </w:rPr>
        <w:t>intézkezdésről</w:t>
      </w:r>
      <w:proofErr w:type="spellEnd"/>
      <w:r>
        <w:rPr>
          <w:rFonts w:ascii="Times New Roman" w:hAnsi="Times New Roman" w:cs="Times New Roman"/>
          <w:sz w:val="24"/>
          <w:szCs w:val="24"/>
        </w:rPr>
        <w:t xml:space="preserve"> bevezetése óta több kutatás, publikáció született. </w:t>
      </w:r>
      <w:proofErr w:type="spellStart"/>
      <w:r>
        <w:rPr>
          <w:rFonts w:ascii="Times New Roman" w:hAnsi="Times New Roman" w:cs="Times New Roman"/>
          <w:i/>
          <w:iCs/>
          <w:sz w:val="24"/>
          <w:szCs w:val="24"/>
        </w:rPr>
        <w:t>Dancsik</w:t>
      </w:r>
      <w:proofErr w:type="spellEnd"/>
      <w:r>
        <w:rPr>
          <w:rFonts w:ascii="Times New Roman" w:hAnsi="Times New Roman" w:cs="Times New Roman"/>
          <w:i/>
          <w:iCs/>
          <w:sz w:val="24"/>
          <w:szCs w:val="24"/>
        </w:rPr>
        <w:t xml:space="preserve"> és szerzőtársai</w:t>
      </w:r>
      <w:r>
        <w:rPr>
          <w:rFonts w:ascii="Times New Roman" w:hAnsi="Times New Roman" w:cs="Times New Roman"/>
          <w:sz w:val="24"/>
          <w:szCs w:val="24"/>
        </w:rPr>
        <w:t xml:space="preserve"> (2022) a kamattámogatott hitelek túlárazottságára hívják fel a figyelmet a piaci hitelekkel szemben, ami adódhat a megfelelő ösztönzők hiányából fakadóan. Egy, a Statisztikai Szemlében megjelent tanulmányban a CSOK költségvetési terheit becsülik meg a jövőre nézve és ennek fenntarthatóságát változatlan makrogazdasági pálya esetén (</w:t>
      </w:r>
      <w:proofErr w:type="spellStart"/>
      <w:r>
        <w:rPr>
          <w:rFonts w:ascii="Times New Roman" w:hAnsi="Times New Roman" w:cs="Times New Roman"/>
          <w:i/>
          <w:iCs/>
          <w:sz w:val="24"/>
          <w:szCs w:val="24"/>
        </w:rPr>
        <w:t>Tatay</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et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Al</w:t>
      </w:r>
      <w:proofErr w:type="spellEnd"/>
      <w:r>
        <w:rPr>
          <w:rFonts w:ascii="Times New Roman" w:hAnsi="Times New Roman" w:cs="Times New Roman"/>
          <w:i/>
          <w:iCs/>
          <w:sz w:val="24"/>
          <w:szCs w:val="24"/>
        </w:rPr>
        <w:t>, 2019</w:t>
      </w:r>
      <w:r>
        <w:rPr>
          <w:rFonts w:ascii="Times New Roman" w:hAnsi="Times New Roman" w:cs="Times New Roman"/>
          <w:sz w:val="24"/>
          <w:szCs w:val="24"/>
        </w:rPr>
        <w:t>).</w:t>
      </w:r>
    </w:p>
    <w:p w:rsidR="005E526B" w:rsidRDefault="00000000" w14:paraId="1D7789CD" w14:textId="176AA911">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 magyar tudományos életben a területi panel és keresztmetszeti modellek, elemzések is rendre gyakoriak, Varga Attila 2002-es Statisztikai Szemlében megjelent cikke nagy hatással volt a hazai </w:t>
      </w:r>
      <w:proofErr w:type="spellStart"/>
      <w:r>
        <w:rPr>
          <w:rFonts w:ascii="Times New Roman" w:hAnsi="Times New Roman" w:cs="Times New Roman"/>
          <w:sz w:val="24"/>
          <w:szCs w:val="24"/>
        </w:rPr>
        <w:t>ökonometriával</w:t>
      </w:r>
      <w:proofErr w:type="spellEnd"/>
      <w:r>
        <w:rPr>
          <w:rFonts w:ascii="Times New Roman" w:hAnsi="Times New Roman" w:cs="Times New Roman"/>
          <w:sz w:val="24"/>
          <w:szCs w:val="24"/>
        </w:rPr>
        <w:t xml:space="preserve"> foglalkozó közgazdászokra. A magyar </w:t>
      </w:r>
      <w:proofErr w:type="spellStart"/>
      <w:r>
        <w:rPr>
          <w:rFonts w:ascii="Times New Roman" w:hAnsi="Times New Roman" w:cs="Times New Roman"/>
          <w:sz w:val="24"/>
          <w:szCs w:val="24"/>
        </w:rPr>
        <w:t>térökonometria</w:t>
      </w:r>
      <w:proofErr w:type="spellEnd"/>
      <w:r>
        <w:rPr>
          <w:rFonts w:ascii="Times New Roman" w:hAnsi="Times New Roman" w:cs="Times New Roman"/>
          <w:sz w:val="24"/>
          <w:szCs w:val="24"/>
        </w:rPr>
        <w:t xml:space="preserve"> meghatározó alakja a fent említett cikkében magyar nyelven mutatta be a területi </w:t>
      </w:r>
      <w:proofErr w:type="spellStart"/>
      <w:r>
        <w:rPr>
          <w:rFonts w:ascii="Times New Roman" w:hAnsi="Times New Roman" w:cs="Times New Roman"/>
          <w:sz w:val="24"/>
          <w:szCs w:val="24"/>
        </w:rPr>
        <w:t>autokorreláció</w:t>
      </w:r>
      <w:proofErr w:type="spellEnd"/>
      <w:r>
        <w:rPr>
          <w:rFonts w:ascii="Times New Roman" w:hAnsi="Times New Roman" w:cs="Times New Roman"/>
          <w:sz w:val="24"/>
          <w:szCs w:val="24"/>
        </w:rPr>
        <w:t xml:space="preserve"> fogalmát, a szomszédsági mátrixokat, </w:t>
      </w:r>
      <w:proofErr w:type="spellStart"/>
      <w:r>
        <w:rPr>
          <w:rFonts w:ascii="Times New Roman" w:hAnsi="Times New Roman" w:cs="Times New Roman"/>
          <w:sz w:val="24"/>
          <w:szCs w:val="24"/>
        </w:rPr>
        <w:t>Moran</w:t>
      </w:r>
      <w:proofErr w:type="spellEnd"/>
      <w:ins w:author="Kovács László" w:date="2024-02-28T11:06:00Z" w:id="12">
        <w:r w:rsidR="00D9059E">
          <w:rPr>
            <w:rFonts w:ascii="Times New Roman" w:hAnsi="Times New Roman" w:cs="Times New Roman"/>
            <w:sz w:val="24"/>
            <w:szCs w:val="24"/>
          </w:rPr>
          <w:t>-féle</w:t>
        </w:r>
      </w:ins>
      <w:r>
        <w:rPr>
          <w:rFonts w:ascii="Times New Roman" w:hAnsi="Times New Roman" w:cs="Times New Roman"/>
          <w:sz w:val="24"/>
          <w:szCs w:val="24"/>
        </w:rPr>
        <w:t xml:space="preserve"> I</w:t>
      </w:r>
      <w:ins w:author="Kovács László" w:date="2024-02-28T11:06:00Z" w:id="13">
        <w:r w:rsidR="00D9059E">
          <w:rPr>
            <w:rFonts w:ascii="Times New Roman" w:hAnsi="Times New Roman" w:cs="Times New Roman"/>
            <w:sz w:val="24"/>
            <w:szCs w:val="24"/>
          </w:rPr>
          <w:t xml:space="preserve"> mutatót</w:t>
        </w:r>
      </w:ins>
      <w:del w:author="Kovács László" w:date="2024-02-28T11:06:00Z" w:id="14">
        <w:r w:rsidDel="00D9059E">
          <w:rPr>
            <w:rFonts w:ascii="Times New Roman" w:hAnsi="Times New Roman" w:cs="Times New Roman"/>
            <w:sz w:val="24"/>
            <w:szCs w:val="24"/>
          </w:rPr>
          <w:delText>-jét</w:delText>
        </w:r>
      </w:del>
      <w:r>
        <w:rPr>
          <w:rFonts w:ascii="Times New Roman" w:hAnsi="Times New Roman" w:cs="Times New Roman"/>
          <w:sz w:val="24"/>
          <w:szCs w:val="24"/>
        </w:rPr>
        <w:t xml:space="preserve">, a térbeli </w:t>
      </w:r>
      <w:proofErr w:type="spellStart"/>
      <w:r>
        <w:rPr>
          <w:rFonts w:ascii="Times New Roman" w:hAnsi="Times New Roman" w:cs="Times New Roman"/>
          <w:sz w:val="24"/>
          <w:szCs w:val="24"/>
        </w:rPr>
        <w:t>autokorrelációt</w:t>
      </w:r>
      <w:proofErr w:type="spellEnd"/>
      <w:r>
        <w:rPr>
          <w:rFonts w:ascii="Times New Roman" w:hAnsi="Times New Roman" w:cs="Times New Roman"/>
          <w:sz w:val="24"/>
          <w:szCs w:val="24"/>
        </w:rPr>
        <w:t xml:space="preserve"> lineáris</w:t>
      </w:r>
      <w:del w:author="Kovács László" w:date="2024-02-28T11:05:00Z" w:id="15">
        <w:r w:rsidDel="002B28DF">
          <w:rPr>
            <w:rFonts w:ascii="Times New Roman" w:hAnsi="Times New Roman" w:cs="Times New Roman"/>
            <w:sz w:val="24"/>
            <w:szCs w:val="24"/>
          </w:rPr>
          <w:delText xml:space="preserve"> és</w:delText>
        </w:r>
      </w:del>
      <w:r>
        <w:rPr>
          <w:rFonts w:ascii="Times New Roman" w:hAnsi="Times New Roman" w:cs="Times New Roman"/>
          <w:sz w:val="24"/>
          <w:szCs w:val="24"/>
        </w:rPr>
        <w:t xml:space="preserve"> </w:t>
      </w:r>
      <w:proofErr w:type="spellStart"/>
      <w:r>
        <w:rPr>
          <w:rFonts w:ascii="Times New Roman" w:hAnsi="Times New Roman" w:cs="Times New Roman"/>
          <w:sz w:val="24"/>
          <w:szCs w:val="24"/>
        </w:rPr>
        <w:t>ökonometriai</w:t>
      </w:r>
      <w:proofErr w:type="spellEnd"/>
      <w:r>
        <w:rPr>
          <w:rFonts w:ascii="Times New Roman" w:hAnsi="Times New Roman" w:cs="Times New Roman"/>
          <w:sz w:val="24"/>
          <w:szCs w:val="24"/>
        </w:rPr>
        <w:t xml:space="preserve"> modellekben. Békés és szerzőtársai (2016) járási és települési szinten vizsgálták az átlagos lakóingatlanárakat. Kutatásukban azonosítottak gócpontokat és területi jellemzőket is, azonban a területi </w:t>
      </w:r>
      <w:proofErr w:type="spellStart"/>
      <w:r>
        <w:rPr>
          <w:rFonts w:ascii="Times New Roman" w:hAnsi="Times New Roman" w:cs="Times New Roman"/>
          <w:sz w:val="24"/>
          <w:szCs w:val="24"/>
        </w:rPr>
        <w:t>autokorreláció</w:t>
      </w:r>
      <w:proofErr w:type="spellEnd"/>
      <w:r>
        <w:rPr>
          <w:rFonts w:ascii="Times New Roman" w:hAnsi="Times New Roman" w:cs="Times New Roman"/>
          <w:sz w:val="24"/>
          <w:szCs w:val="24"/>
        </w:rPr>
        <w:t xml:space="preserve"> jelenségével nem foglalkoztak.</w:t>
      </w:r>
    </w:p>
    <w:p w:rsidR="005E526B" w:rsidRDefault="00000000" w14:paraId="1D7789CE" w14:textId="500C6E1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Az utóbbi években a magyar tudományos életben megszaporodtak a </w:t>
      </w:r>
      <w:ins w:author="Kovács László" w:date="2024-02-28T11:08:00Z" w:id="16">
        <w:r w:rsidRPr="00DF1574" w:rsidR="00DF1574">
          <w:rPr>
            <w:rFonts w:ascii="Times New Roman" w:hAnsi="Times New Roman" w:cs="Times New Roman"/>
            <w:sz w:val="24"/>
            <w:szCs w:val="24"/>
          </w:rPr>
          <w:t>strukturális egyenletrendszer-modell</w:t>
        </w:r>
        <w:r w:rsidR="00DF1574">
          <w:rPr>
            <w:rFonts w:ascii="Times New Roman" w:hAnsi="Times New Roman" w:cs="Times New Roman"/>
            <w:sz w:val="24"/>
            <w:szCs w:val="24"/>
          </w:rPr>
          <w:t>ek</w:t>
        </w:r>
        <w:r w:rsidR="00BE0742">
          <w:rPr>
            <w:rFonts w:ascii="Times New Roman" w:hAnsi="Times New Roman" w:cs="Times New Roman"/>
            <w:sz w:val="24"/>
            <w:szCs w:val="24"/>
          </w:rPr>
          <w:t>et</w:t>
        </w:r>
      </w:ins>
      <w:del w:author="Kovács László" w:date="2024-02-28T11:08:00Z" w:id="17">
        <w:r w:rsidDel="00DF1574">
          <w:rPr>
            <w:rFonts w:ascii="Times New Roman" w:hAnsi="Times New Roman" w:cs="Times New Roman"/>
            <w:sz w:val="24"/>
            <w:szCs w:val="24"/>
          </w:rPr>
          <w:delText>Structured Equations Model-eket</w:delText>
        </w:r>
      </w:del>
      <w:ins w:author="Kovács László" w:date="2024-02-28T11:06:00Z" w:id="18">
        <w:r w:rsidR="0043257D">
          <w:rPr>
            <w:rFonts w:ascii="Times New Roman" w:hAnsi="Times New Roman" w:cs="Times New Roman"/>
            <w:sz w:val="24"/>
            <w:szCs w:val="24"/>
          </w:rPr>
          <w:t xml:space="preserve"> (továbbiakban SEM-ek)</w:t>
        </w:r>
      </w:ins>
      <w:r>
        <w:rPr>
          <w:rFonts w:ascii="Times New Roman" w:hAnsi="Times New Roman" w:cs="Times New Roman"/>
          <w:sz w:val="24"/>
          <w:szCs w:val="24"/>
        </w:rPr>
        <w:t xml:space="preserve"> </w:t>
      </w:r>
      <w:del w:author="Kovács László" w:date="2024-02-28T11:08:00Z" w:id="19">
        <w:r w:rsidDel="00BE0742">
          <w:rPr>
            <w:rFonts w:ascii="Times New Roman" w:hAnsi="Times New Roman" w:cs="Times New Roman"/>
            <w:sz w:val="24"/>
            <w:szCs w:val="24"/>
          </w:rPr>
          <w:delText xml:space="preserve">használó </w:delText>
        </w:r>
      </w:del>
      <w:proofErr w:type="spellStart"/>
      <w:ins w:author="Kovács László" w:date="2024-02-28T11:08:00Z" w:id="20">
        <w:r w:rsidR="00BE0742">
          <w:rPr>
            <w:rFonts w:ascii="Times New Roman" w:hAnsi="Times New Roman" w:cs="Times New Roman"/>
            <w:sz w:val="24"/>
            <w:szCs w:val="24"/>
          </w:rPr>
          <w:t>alkamazó</w:t>
        </w:r>
        <w:proofErr w:type="spellEnd"/>
        <w:r w:rsidR="00BE0742">
          <w:rPr>
            <w:rFonts w:ascii="Times New Roman" w:hAnsi="Times New Roman" w:cs="Times New Roman"/>
            <w:sz w:val="24"/>
            <w:szCs w:val="24"/>
          </w:rPr>
          <w:t xml:space="preserve"> </w:t>
        </w:r>
      </w:ins>
      <w:r>
        <w:rPr>
          <w:rFonts w:ascii="Times New Roman" w:hAnsi="Times New Roman" w:cs="Times New Roman"/>
          <w:sz w:val="24"/>
          <w:szCs w:val="24"/>
        </w:rPr>
        <w:t xml:space="preserve">publikációk, ami megfigyelt és nem megfigyelt változók közötti feltételezett kapcsolatrendszer ellenőrzésére szolgáló módszertan. Vékás és Vakhal (2021) az KKE (Kelet-Közép-Európa) régió országainak árnyékgazdaságának méretét becsülte meg </w:t>
      </w:r>
      <w:r>
        <w:rPr>
          <w:rFonts w:ascii="Times New Roman" w:hAnsi="Times New Roman" w:cs="Times New Roman"/>
          <w:sz w:val="24"/>
          <w:szCs w:val="24"/>
        </w:rPr>
        <w:t xml:space="preserve">SEM segítségével, Kovács és szerzőtársai (2021) a fent említett modellel olyan egyenletrendszert hoztak létre, amivel a Corvinus gazdaságinformatikus hallgatók egyes tárgyakból szerzett érdemjegyei, neme és évfolyama közötti összefüggéseket tárták fel. Szintén sikeresen alkalmazta </w:t>
      </w:r>
      <w:proofErr w:type="spellStart"/>
      <w:r>
        <w:rPr>
          <w:rFonts w:ascii="Times New Roman" w:hAnsi="Times New Roman" w:cs="Times New Roman"/>
          <w:sz w:val="24"/>
          <w:szCs w:val="24"/>
        </w:rPr>
        <w:t>Aranyossy</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Recskó</w:t>
      </w:r>
      <w:proofErr w:type="spellEnd"/>
      <w:r>
        <w:rPr>
          <w:rFonts w:ascii="Times New Roman" w:hAnsi="Times New Roman" w:cs="Times New Roman"/>
          <w:sz w:val="24"/>
          <w:szCs w:val="24"/>
        </w:rPr>
        <w:t xml:space="preserve"> (2021), akik a </w:t>
      </w:r>
      <w:proofErr w:type="spellStart"/>
      <w:r>
        <w:rPr>
          <w:rFonts w:ascii="Times New Roman" w:hAnsi="Times New Roman" w:cs="Times New Roman"/>
          <w:sz w:val="24"/>
          <w:szCs w:val="24"/>
        </w:rPr>
        <w:t>kriptovaluták</w:t>
      </w:r>
      <w:proofErr w:type="spellEnd"/>
      <w:r>
        <w:rPr>
          <w:rFonts w:ascii="Times New Roman" w:hAnsi="Times New Roman" w:cs="Times New Roman"/>
          <w:sz w:val="24"/>
          <w:szCs w:val="24"/>
        </w:rPr>
        <w:t xml:space="preserve"> elfogadottságát </w:t>
      </w:r>
      <w:proofErr w:type="spellStart"/>
      <w:r>
        <w:rPr>
          <w:rFonts w:ascii="Times New Roman" w:hAnsi="Times New Roman" w:cs="Times New Roman"/>
          <w:sz w:val="24"/>
          <w:szCs w:val="24"/>
        </w:rPr>
        <w:t>vizsgálzák</w:t>
      </w:r>
      <w:proofErr w:type="spellEnd"/>
      <w:r>
        <w:rPr>
          <w:rFonts w:ascii="Times New Roman" w:hAnsi="Times New Roman" w:cs="Times New Roman"/>
          <w:sz w:val="24"/>
          <w:szCs w:val="24"/>
        </w:rPr>
        <w:t xml:space="preserve"> UTAUT fogalmi keretben. Gosztonyi (2021) azon kutatásában is fontos szerepe van a SEM-</w:t>
      </w:r>
      <w:proofErr w:type="spellStart"/>
      <w:r>
        <w:rPr>
          <w:rFonts w:ascii="Times New Roman" w:hAnsi="Times New Roman" w:cs="Times New Roman"/>
          <w:sz w:val="24"/>
          <w:szCs w:val="24"/>
        </w:rPr>
        <w:t>nek</w:t>
      </w:r>
      <w:proofErr w:type="spellEnd"/>
      <w:r>
        <w:rPr>
          <w:rFonts w:ascii="Times New Roman" w:hAnsi="Times New Roman" w:cs="Times New Roman"/>
          <w:sz w:val="24"/>
          <w:szCs w:val="24"/>
        </w:rPr>
        <w:t>, amiben a hazai középvállalkozások fenntarthatóságát tanulmányozta.</w:t>
      </w:r>
    </w:p>
    <w:p w:rsidR="005E526B" w:rsidRDefault="00000000" w14:paraId="1D7789CF" w14:textId="3EA2D2C8">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 forráskutatás során nem találtam olyan tanulmányt, amely területi alapon </w:t>
      </w:r>
      <w:del w:author="Kovács László" w:date="2024-02-28T11:09:00Z" w:id="21">
        <w:r w:rsidDel="00947142">
          <w:rPr>
            <w:rFonts w:ascii="Times New Roman" w:hAnsi="Times New Roman" w:cs="Times New Roman"/>
            <w:sz w:val="24"/>
            <w:szCs w:val="24"/>
          </w:rPr>
          <w:delText xml:space="preserve">vette </w:delText>
        </w:r>
      </w:del>
      <w:ins w:author="Kovács László" w:date="2024-02-28T11:09:00Z" w:id="22">
        <w:r w:rsidR="00947142">
          <w:rPr>
            <w:rFonts w:ascii="Times New Roman" w:hAnsi="Times New Roman" w:cs="Times New Roman"/>
            <w:sz w:val="24"/>
            <w:szCs w:val="24"/>
          </w:rPr>
          <w:t>vizsgálta</w:t>
        </w:r>
        <w:r w:rsidR="00947142">
          <w:rPr>
            <w:rFonts w:ascii="Times New Roman" w:hAnsi="Times New Roman" w:cs="Times New Roman"/>
            <w:sz w:val="24"/>
            <w:szCs w:val="24"/>
          </w:rPr>
          <w:t xml:space="preserve"> </w:t>
        </w:r>
      </w:ins>
      <w:r>
        <w:rPr>
          <w:rFonts w:ascii="Times New Roman" w:hAnsi="Times New Roman" w:cs="Times New Roman"/>
          <w:sz w:val="24"/>
          <w:szCs w:val="24"/>
        </w:rPr>
        <w:t>volna a CSOK hatását a lakásépítésre más változókkal egyetemben, ahogy olyan forrást sem találtam, ahol a lakásépítéseket magyarázó változók közötti kapcsolatokat térképezték volna fel.</w:t>
      </w:r>
    </w:p>
    <w:p w:rsidR="005E526B" w:rsidRDefault="00000000" w14:paraId="1D7789D0" w14:textId="7777777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 XXI. században a tájékozódás egyik legfontosabb eszköze az internet, jogszabályok, hírek és bejelentések tömkelegével nap mint nap bővül a rendelkezésre álló információ. </w:t>
      </w:r>
      <w:commentRangeStart w:id="23"/>
      <w:r>
        <w:rPr>
          <w:rFonts w:ascii="Times New Roman" w:hAnsi="Times New Roman" w:cs="Times New Roman"/>
          <w:sz w:val="24"/>
          <w:szCs w:val="24"/>
        </w:rPr>
        <w:t>Jogos lehet így a feltételezés, hogy a magánszemélyek jelentős része első körben az internetről tájékozódik az állami támogatásokról, közpolitikai intézkedésekről, így a családi otthonteremtési kedvezményről is</w:t>
      </w:r>
      <w:commentRangeEnd w:id="23"/>
      <w:r w:rsidR="00E23A1B">
        <w:rPr>
          <w:rStyle w:val="CommentReference"/>
        </w:rPr>
        <w:commentReference w:id="23"/>
      </w:r>
      <w:r>
        <w:rPr>
          <w:rFonts w:ascii="Times New Roman" w:hAnsi="Times New Roman" w:cs="Times New Roman"/>
          <w:sz w:val="24"/>
          <w:szCs w:val="24"/>
        </w:rPr>
        <w:t>. Úgy vélem, hogy fontos lehet megvizsgálni, hogy a lakásépítésekhez hogyan kapcsolódik a CSOK iránti internetes érdeklődés, illetve a járás szintű adatokon ez hogyan vetül le a többi változó mellett. A modell építése során a fellelhető területi változók felhasználásával és szelektálásával igyekeztem olyan modellt alkotni, amely a CSOK iránti internetes érdeklődést elhagyva is logikus, magas magyarázó erővel bíró legyen.</w:t>
      </w:r>
    </w:p>
    <w:p w:rsidR="005E526B" w:rsidRDefault="005E526B" w14:paraId="1D7789D1" w14:textId="77777777">
      <w:pPr>
        <w:jc w:val="both"/>
        <w:rPr>
          <w:rFonts w:ascii="Times New Roman" w:hAnsi="Times New Roman" w:cs="Times New Roman"/>
          <w:sz w:val="24"/>
          <w:szCs w:val="24"/>
        </w:rPr>
      </w:pPr>
    </w:p>
    <w:p w:rsidR="005E526B" w:rsidRDefault="00000000" w14:paraId="1D7789D2" w14:textId="77777777">
      <w:pPr>
        <w:jc w:val="both"/>
        <w:rPr>
          <w:rFonts w:ascii="Times New Roman" w:hAnsi="Times New Roman" w:cs="Times New Roman"/>
          <w:sz w:val="24"/>
          <w:szCs w:val="24"/>
        </w:rPr>
      </w:pPr>
      <w:r>
        <w:rPr>
          <w:rFonts w:ascii="Times New Roman" w:hAnsi="Times New Roman" w:cs="Times New Roman"/>
          <w:sz w:val="24"/>
          <w:szCs w:val="24"/>
        </w:rPr>
        <w:t>Kutatási kérdéseim tehát a következők:</w:t>
      </w:r>
    </w:p>
    <w:p w:rsidR="005E526B" w:rsidRDefault="00000000" w14:paraId="1D7789D3" w14:textId="77777777">
      <w:pPr>
        <w:jc w:val="both"/>
        <w:rPr>
          <w:rFonts w:ascii="Times New Roman" w:hAnsi="Times New Roman" w:cs="Times New Roman"/>
          <w:sz w:val="24"/>
          <w:szCs w:val="24"/>
        </w:rPr>
      </w:pPr>
      <w:r>
        <w:rPr>
          <w:rFonts w:ascii="Times New Roman" w:hAnsi="Times New Roman" w:cs="Times New Roman"/>
          <w:sz w:val="24"/>
          <w:szCs w:val="24"/>
        </w:rPr>
        <w:t>- Van-e hatása a CSOK iránti internetes érdeklődésnek a lakásépítésekre járási szinten?</w:t>
      </w:r>
    </w:p>
    <w:p w:rsidR="005E526B" w:rsidRDefault="00000000" w14:paraId="1D7789D4" w14:textId="7DBD21BD">
      <w:pPr>
        <w:jc w:val="both"/>
        <w:rPr>
          <w:rFonts w:ascii="Times New Roman" w:hAnsi="Times New Roman" w:cs="Times New Roman"/>
          <w:sz w:val="24"/>
          <w:szCs w:val="24"/>
        </w:rPr>
      </w:pPr>
      <w:r>
        <w:rPr>
          <w:rFonts w:ascii="Times New Roman" w:hAnsi="Times New Roman" w:cs="Times New Roman"/>
          <w:sz w:val="24"/>
          <w:szCs w:val="24"/>
        </w:rPr>
        <w:t>- Milyen kapcsolat van a CSOK</w:t>
      </w:r>
      <w:ins w:author="Kovács László" w:date="2024-02-28T11:13:00Z" w:id="24">
        <w:r w:rsidR="000E154E">
          <w:rPr>
            <w:rFonts w:ascii="Times New Roman" w:hAnsi="Times New Roman" w:cs="Times New Roman"/>
            <w:sz w:val="24"/>
            <w:szCs w:val="24"/>
          </w:rPr>
          <w:t>-érd</w:t>
        </w:r>
      </w:ins>
      <w:ins w:author="Kovács László" w:date="2024-02-28T11:14:00Z" w:id="25">
        <w:r w:rsidR="000E154E">
          <w:rPr>
            <w:rFonts w:ascii="Times New Roman" w:hAnsi="Times New Roman" w:cs="Times New Roman"/>
            <w:sz w:val="24"/>
            <w:szCs w:val="24"/>
          </w:rPr>
          <w:t>e</w:t>
        </w:r>
      </w:ins>
      <w:ins w:author="Kovács László" w:date="2024-02-28T11:13:00Z" w:id="26">
        <w:r w:rsidR="000E154E">
          <w:rPr>
            <w:rFonts w:ascii="Times New Roman" w:hAnsi="Times New Roman" w:cs="Times New Roman"/>
            <w:sz w:val="24"/>
            <w:szCs w:val="24"/>
          </w:rPr>
          <w:t>klődés</w:t>
        </w:r>
      </w:ins>
      <w:r>
        <w:rPr>
          <w:rFonts w:ascii="Times New Roman" w:hAnsi="Times New Roman" w:cs="Times New Roman"/>
          <w:sz w:val="24"/>
          <w:szCs w:val="24"/>
        </w:rPr>
        <w:t xml:space="preserve"> mellett használt lakásépítésekre ható változók között</w:t>
      </w:r>
      <w:ins w:author="Kovács László" w:date="2024-02-28T11:13:00Z" w:id="27">
        <w:r w:rsidR="000E154E">
          <w:rPr>
            <w:rFonts w:ascii="Times New Roman" w:hAnsi="Times New Roman" w:cs="Times New Roman"/>
            <w:sz w:val="24"/>
            <w:szCs w:val="24"/>
          </w:rPr>
          <w:t>, és ez mennyiben befolyásolja marginális hatásukat</w:t>
        </w:r>
      </w:ins>
      <w:r>
        <w:rPr>
          <w:rFonts w:ascii="Times New Roman" w:hAnsi="Times New Roman" w:cs="Times New Roman"/>
          <w:sz w:val="24"/>
          <w:szCs w:val="24"/>
        </w:rPr>
        <w:t>?</w:t>
      </w:r>
    </w:p>
    <w:p w:rsidR="005E526B" w:rsidRDefault="00000000" w14:paraId="1D7789D5" w14:textId="77777777">
      <w:pPr>
        <w:pStyle w:val="Heading2"/>
        <w:spacing w:line="276" w:lineRule="auto"/>
        <w:rPr>
          <w:rFonts w:ascii="Times New Roman" w:hAnsi="Times New Roman" w:cs="Times New Roman"/>
        </w:rPr>
      </w:pPr>
      <w:bookmarkStart w:name="__RefHeading___Toc997_2628363530" w:id="28"/>
      <w:bookmarkStart w:name="_Toc136700571" w:id="29"/>
      <w:bookmarkEnd w:id="28"/>
      <w:r>
        <w:rPr>
          <w:rFonts w:ascii="Times New Roman" w:hAnsi="Times New Roman" w:cs="Times New Roman"/>
        </w:rPr>
        <w:t>Adatok és módszer</w:t>
      </w:r>
      <w:bookmarkEnd w:id="29"/>
    </w:p>
    <w:p w:rsidR="005E526B" w:rsidRDefault="00000000" w14:paraId="1D7789D6" w14:textId="77777777">
      <w:pPr>
        <w:ind w:firstLine="720"/>
        <w:jc w:val="both"/>
        <w:rPr>
          <w:rFonts w:ascii="Times New Roman" w:hAnsi="Times New Roman" w:cs="Times New Roman"/>
          <w:sz w:val="24"/>
          <w:szCs w:val="24"/>
        </w:rPr>
      </w:pPr>
      <w:r>
        <w:rPr>
          <w:rFonts w:ascii="Times New Roman" w:hAnsi="Times New Roman" w:cs="Times New Roman"/>
          <w:sz w:val="24"/>
          <w:szCs w:val="24"/>
        </w:rPr>
        <w:t xml:space="preserve">Dolgozatom során főleg a KSH-tól szerzett adatokkal dolgozom, pontosabban a KSH Területi atlasz – Térképes Interaktív Megjelenítő Alkalmazás nevezetű, röviden TIMEA (KSH, 2023) online programon, bárki által elérhető járási és megyei szintű adatokkal. A másik adatforrás, amivel dolgoztam a Google </w:t>
      </w:r>
      <w:proofErr w:type="spellStart"/>
      <w:r>
        <w:rPr>
          <w:rFonts w:ascii="Times New Roman" w:hAnsi="Times New Roman" w:cs="Times New Roman"/>
          <w:sz w:val="24"/>
          <w:szCs w:val="24"/>
        </w:rPr>
        <w:t>Trends</w:t>
      </w:r>
      <w:proofErr w:type="spellEnd"/>
      <w:r>
        <w:rPr>
          <w:rFonts w:ascii="Times New Roman" w:hAnsi="Times New Roman" w:cs="Times New Roman"/>
          <w:sz w:val="24"/>
          <w:szCs w:val="24"/>
        </w:rPr>
        <w:t xml:space="preserve"> (Google, 2023) szolgáltatása, amin a Google keresések trendjének volumenének adatai érhetők el, akár megyei szinten is.</w:t>
      </w:r>
    </w:p>
    <w:p w:rsidR="005E526B" w:rsidRDefault="00000000" w14:paraId="1D7789D7" w14:textId="77777777">
      <w:pPr>
        <w:ind w:firstLine="720"/>
        <w:jc w:val="both"/>
        <w:rPr>
          <w:rFonts w:ascii="Times New Roman" w:hAnsi="Times New Roman" w:cs="Times New Roman"/>
          <w:sz w:val="24"/>
          <w:szCs w:val="24"/>
        </w:rPr>
      </w:pPr>
      <w:commentRangeStart w:id="30"/>
      <w:r>
        <w:rPr>
          <w:rFonts w:ascii="Times New Roman" w:hAnsi="Times New Roman" w:cs="Times New Roman"/>
          <w:sz w:val="24"/>
          <w:szCs w:val="24"/>
        </w:rPr>
        <w:t xml:space="preserve">Eredményváltozóm tehát a tízezer főre jutó lakásépítések száma (LAKAS), ami azt jelenti, hogy az adott járásban az adott évben tízezer főre ennyi használatbavételi engedélyt bocsátottak ki lakásokra és házakra. Azzal, hogy ez arányosítva van a járás lakosainak számával, remekül összehasonlíthatóak a járások eltérő lakosszám esetén is. Magyarázó változóim az egy állandó lakosra jutó személyi jövedelemadó alapot képző jövedelem járási szinten (SZJA), az adott járásban az átlagos ingatlanár millió forintban (ATLAGAR), a százezer lakosra jutó regisztrált sértettek (bűncselekményből adódóan) száma (SERTETT), egy pedagógusra jutó tanulók száma a járásban (PEDAGOGUS) a foglalkoztatottsági ráta megyei szinten (MUNKA), beruházási teljesítményérték egy lakosra vetítve megyei szinten (BEUHAZAS) és a “CSOK” szó keresési trendje Google-n szintén megyei szinten (CSOK ill. ez </w:t>
      </w:r>
      <w:proofErr w:type="spellStart"/>
      <w:r>
        <w:rPr>
          <w:rFonts w:ascii="Times New Roman" w:hAnsi="Times New Roman" w:cs="Times New Roman"/>
          <w:sz w:val="24"/>
          <w:szCs w:val="24"/>
        </w:rPr>
        <w:t>abből</w:t>
      </w:r>
      <w:proofErr w:type="spellEnd"/>
      <w:r>
        <w:rPr>
          <w:rFonts w:ascii="Times New Roman" w:hAnsi="Times New Roman" w:cs="Times New Roman"/>
          <w:sz w:val="24"/>
          <w:szCs w:val="24"/>
        </w:rPr>
        <w:t xml:space="preserve"> eredő eltérő névpermutációk a különböző modellek között). Magyarázó </w:t>
      </w:r>
      <w:r>
        <w:rPr>
          <w:rFonts w:ascii="Times New Roman" w:hAnsi="Times New Roman" w:cs="Times New Roman"/>
          <w:sz w:val="24"/>
          <w:szCs w:val="24"/>
        </w:rPr>
        <w:t xml:space="preserve">változóim közé bevettem egészségügyi változókat a KSH </w:t>
      </w:r>
      <w:r>
        <w:rPr>
          <w:rFonts w:ascii="Times New Roman" w:hAnsi="Times New Roman" w:cs="Times New Roman"/>
          <w:i/>
          <w:iCs/>
          <w:sz w:val="24"/>
          <w:szCs w:val="24"/>
        </w:rPr>
        <w:t>Éves településstatisztikai adatok 2022-es településszerkezetben nevű platformjáról</w:t>
      </w:r>
      <w:r>
        <w:rPr>
          <w:rFonts w:ascii="Times New Roman" w:hAnsi="Times New Roman" w:cs="Times New Roman"/>
          <w:sz w:val="24"/>
          <w:szCs w:val="24"/>
        </w:rPr>
        <w:t>, szintén arányosítva a lakossághoz.</w:t>
      </w:r>
      <w:commentRangeEnd w:id="30"/>
      <w:r w:rsidR="00EF2A68">
        <w:rPr>
          <w:rStyle w:val="CommentReference"/>
        </w:rPr>
        <w:commentReference w:id="30"/>
      </w:r>
    </w:p>
    <w:p w:rsidR="005E526B" w:rsidRDefault="00000000" w14:paraId="1D7789D8" w14:textId="1A6B7B50">
      <w:pPr>
        <w:ind w:firstLine="720"/>
        <w:jc w:val="both"/>
        <w:rPr>
          <w:rFonts w:ascii="Times New Roman" w:hAnsi="Times New Roman" w:cs="Times New Roman"/>
          <w:sz w:val="24"/>
          <w:szCs w:val="24"/>
        </w:rPr>
      </w:pPr>
      <w:commentRangeStart w:id="31"/>
      <w:r>
        <w:rPr>
          <w:rFonts w:ascii="Times New Roman" w:hAnsi="Times New Roman" w:cs="Times New Roman"/>
          <w:sz w:val="24"/>
          <w:szCs w:val="24"/>
        </w:rPr>
        <w:t xml:space="preserve">Az adatok egy részéből főkomponenseket képeztem főkomponens-elemzés segítségével, mivel erősen korrelálnak egymással. Az első főkomponens a háziorvosok rendelőn belüli forgalmát (HO_FORG_RB), összes forgalmát (HO_FORG_OSSZ), felnőtt és gyermek részére szervezett háziorvosi szolgálatok számát (FGYHO_SZOLG_SZAM), háziorvosok szolgálatának számát (HO_SZOLG_SZAM), házi gyermekorvosok számát (HGYO_SZAM) és az ápolók számát (HO_APOLO_SZAM). Ezek az adatok tízezer főre vannak vetítve, hogy jobban összehasonlíthatók az eltérő lakosszámú </w:t>
      </w:r>
      <w:del w:author="Kovács László" w:date="2024-02-28T11:17:00Z" w:id="32">
        <w:r w:rsidDel="009B324C">
          <w:rPr>
            <w:rFonts w:ascii="Times New Roman" w:hAnsi="Times New Roman" w:cs="Times New Roman"/>
            <w:sz w:val="24"/>
            <w:szCs w:val="24"/>
          </w:rPr>
          <w:delText>megyék</w:delText>
        </w:r>
      </w:del>
      <w:ins w:author="Kovács László" w:date="2024-02-28T11:17:00Z" w:id="33">
        <w:r w:rsidR="009B324C">
          <w:rPr>
            <w:rFonts w:ascii="Times New Roman" w:hAnsi="Times New Roman" w:cs="Times New Roman"/>
            <w:sz w:val="24"/>
            <w:szCs w:val="24"/>
          </w:rPr>
          <w:t>járások</w:t>
        </w:r>
      </w:ins>
      <w:r>
        <w:rPr>
          <w:rFonts w:ascii="Times New Roman" w:hAnsi="Times New Roman" w:cs="Times New Roman"/>
          <w:sz w:val="24"/>
          <w:szCs w:val="24"/>
        </w:rPr>
        <w:t>. A második főkomponensben, szintén tízezer főre vetítve a házi gyermekorvosok száma (HGYO_SZAM), ápolók száma (HO_APOLO_SZAM) és a háziorvosi szolgálatok száma (HO_SZOLG_SZAM) szerepel. Egyik főkomponensbe sem került bele a Védőnői dolgozók betöltött állásainak száma 10 ezer főre vetítve (VEDONO), mivel a modellépítés és a főkomponens elemzés során arra jutottam, hogy külön változóként érdemes kezelni</w:t>
      </w:r>
      <w:ins w:author="Kovács László" w:date="2024-02-28T11:17:00Z" w:id="34">
        <w:r w:rsidR="004106D6">
          <w:rPr>
            <w:rFonts w:ascii="Times New Roman" w:hAnsi="Times New Roman" w:cs="Times New Roman"/>
            <w:sz w:val="24"/>
            <w:szCs w:val="24"/>
          </w:rPr>
          <w:t>, nem korrelál szorosan a többi egészségügyet leíró változóval</w:t>
        </w:r>
      </w:ins>
      <w:r>
        <w:rPr>
          <w:rFonts w:ascii="Times New Roman" w:hAnsi="Times New Roman" w:cs="Times New Roman"/>
          <w:sz w:val="24"/>
          <w:szCs w:val="24"/>
        </w:rPr>
        <w:t>.</w:t>
      </w:r>
      <w:commentRangeEnd w:id="31"/>
      <w:r w:rsidR="005D3CB8">
        <w:rPr>
          <w:rStyle w:val="CommentReference"/>
        </w:rPr>
        <w:commentReference w:id="31"/>
      </w:r>
    </w:p>
    <w:p w:rsidR="005E526B" w:rsidRDefault="00000000" w14:paraId="1D7789D9" w14:textId="77777777">
      <w:pPr>
        <w:ind w:firstLine="720"/>
        <w:jc w:val="both"/>
        <w:rPr>
          <w:rFonts w:ascii="Times New Roman" w:hAnsi="Times New Roman" w:cs="Times New Roman"/>
          <w:sz w:val="24"/>
          <w:szCs w:val="24"/>
        </w:rPr>
      </w:pPr>
      <w:r>
        <w:rPr>
          <w:rFonts w:ascii="Times New Roman" w:hAnsi="Times New Roman" w:cs="Times New Roman"/>
          <w:sz w:val="24"/>
          <w:szCs w:val="24"/>
        </w:rPr>
        <w:t xml:space="preserve">A vizsgált tíz év egy viszonylagos prosperitási időszak, gazdasági értelemben konjunktúra, életszínvonal növekedés volt tapasztalható (Nagy </w:t>
      </w:r>
      <w:proofErr w:type="spellStart"/>
      <w:r>
        <w:rPr>
          <w:rFonts w:ascii="Times New Roman" w:hAnsi="Times New Roman" w:cs="Times New Roman"/>
          <w:sz w:val="24"/>
          <w:szCs w:val="24"/>
        </w:rPr>
        <w:t>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w:t>
      </w:r>
      <w:proofErr w:type="spellEnd"/>
      <w:r>
        <w:rPr>
          <w:rFonts w:ascii="Times New Roman" w:hAnsi="Times New Roman" w:cs="Times New Roman"/>
          <w:sz w:val="24"/>
          <w:szCs w:val="24"/>
        </w:rPr>
        <w:t>., 2016). A CSOK bejelentése után egyre nagyobb arányban szerepelnek a lakáshitelek között a támogatott lakáshitelek (</w:t>
      </w:r>
      <w:proofErr w:type="spellStart"/>
      <w:r>
        <w:rPr>
          <w:rFonts w:ascii="Times New Roman" w:hAnsi="Times New Roman" w:cs="Times New Roman"/>
          <w:sz w:val="24"/>
          <w:szCs w:val="24"/>
        </w:rPr>
        <w:t>Dancsik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w:t>
      </w:r>
      <w:proofErr w:type="spellEnd"/>
      <w:r>
        <w:rPr>
          <w:rFonts w:ascii="Times New Roman" w:hAnsi="Times New Roman" w:cs="Times New Roman"/>
          <w:sz w:val="24"/>
          <w:szCs w:val="24"/>
        </w:rPr>
        <w:t>. 2022), viszont nagy részüket használt lakás vásárlására vették fel. (MNB, 2022)</w:t>
      </w:r>
    </w:p>
    <w:p w:rsidR="005E526B" w:rsidRDefault="00000000" w14:paraId="1D7789DA" w14:textId="77777777">
      <w:pPr>
        <w:jc w:val="center"/>
        <w:rPr>
          <w:rFonts w:ascii="Times New Roman" w:hAnsi="Times New Roman" w:cs="Times New Roman"/>
          <w:i/>
          <w:sz w:val="24"/>
          <w:szCs w:val="24"/>
        </w:rPr>
      </w:pPr>
      <w:r>
        <w:rPr>
          <w:rFonts w:ascii="Times New Roman" w:hAnsi="Times New Roman" w:cs="Times New Roman"/>
          <w:i/>
          <w:sz w:val="24"/>
          <w:szCs w:val="24"/>
        </w:rPr>
        <w:t>1.táblázat: a lakásépítések leíró statisztikai mutatói</w:t>
      </w:r>
    </w:p>
    <w:tbl>
      <w:tblPr>
        <w:tblW w:w="9029" w:type="dxa"/>
        <w:tblInd w:w="110" w:type="dxa"/>
        <w:tblLayout w:type="fixed"/>
        <w:tblCellMar>
          <w:top w:w="100" w:type="dxa"/>
          <w:left w:w="100" w:type="dxa"/>
          <w:bottom w:w="100" w:type="dxa"/>
          <w:right w:w="100" w:type="dxa"/>
        </w:tblCellMar>
        <w:tblLook w:val="0600" w:firstRow="0" w:lastRow="0" w:firstColumn="0" w:lastColumn="0" w:noHBand="1" w:noVBand="1"/>
      </w:tblPr>
      <w:tblGrid>
        <w:gridCol w:w="1129"/>
        <w:gridCol w:w="1130"/>
        <w:gridCol w:w="1127"/>
        <w:gridCol w:w="1127"/>
        <w:gridCol w:w="1132"/>
        <w:gridCol w:w="1127"/>
        <w:gridCol w:w="1132"/>
        <w:gridCol w:w="1125"/>
      </w:tblGrid>
      <w:tr w:rsidR="005E526B" w14:paraId="1D7789E3" w14:textId="77777777">
        <w:tc>
          <w:tcPr>
            <w:tcW w:w="1128"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5E526B" w14:paraId="1D7789DB" w14:textId="77777777">
            <w:pPr>
              <w:widowControl w:val="0"/>
              <w:rPr>
                <w:rFonts w:ascii="Times New Roman" w:hAnsi="Times New Roman" w:cs="Times New Roman"/>
                <w:sz w:val="24"/>
                <w:szCs w:val="24"/>
              </w:rPr>
            </w:pPr>
          </w:p>
        </w:tc>
        <w:tc>
          <w:tcPr>
            <w:tcW w:w="113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DC" w14:textId="77777777">
            <w:pPr>
              <w:widowControl w:val="0"/>
              <w:jc w:val="center"/>
              <w:rPr>
                <w:rFonts w:ascii="Times New Roman" w:hAnsi="Times New Roman" w:cs="Times New Roman"/>
                <w:sz w:val="24"/>
                <w:szCs w:val="24"/>
              </w:rPr>
            </w:pPr>
            <w:r>
              <w:rPr>
                <w:rFonts w:ascii="Times New Roman" w:hAnsi="Times New Roman" w:cs="Times New Roman"/>
                <w:sz w:val="24"/>
                <w:szCs w:val="24"/>
              </w:rPr>
              <w:t>Átlag</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DD" w14:textId="77777777">
            <w:pPr>
              <w:widowControl w:val="0"/>
              <w:jc w:val="center"/>
              <w:rPr>
                <w:rFonts w:ascii="Times New Roman" w:hAnsi="Times New Roman" w:cs="Times New Roman"/>
                <w:sz w:val="24"/>
                <w:szCs w:val="24"/>
              </w:rPr>
            </w:pPr>
            <w:r>
              <w:rPr>
                <w:rFonts w:ascii="Times New Roman" w:hAnsi="Times New Roman" w:cs="Times New Roman"/>
                <w:sz w:val="24"/>
                <w:szCs w:val="24"/>
              </w:rPr>
              <w:t>Medián</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DE" w14:textId="77777777">
            <w:pPr>
              <w:widowControl w:val="0"/>
              <w:jc w:val="center"/>
              <w:rPr>
                <w:rFonts w:ascii="Times New Roman" w:hAnsi="Times New Roman" w:cs="Times New Roman"/>
                <w:sz w:val="24"/>
                <w:szCs w:val="24"/>
              </w:rPr>
            </w:pPr>
            <w:r>
              <w:rPr>
                <w:rFonts w:ascii="Times New Roman" w:hAnsi="Times New Roman" w:cs="Times New Roman"/>
                <w:sz w:val="24"/>
                <w:szCs w:val="24"/>
              </w:rPr>
              <w:t>Min</w:t>
            </w:r>
          </w:p>
        </w:tc>
        <w:tc>
          <w:tcPr>
            <w:tcW w:w="113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DF" w14:textId="77777777">
            <w:pPr>
              <w:widowControl w:val="0"/>
              <w:jc w:val="center"/>
              <w:rPr>
                <w:rFonts w:ascii="Times New Roman" w:hAnsi="Times New Roman" w:cs="Times New Roman"/>
                <w:sz w:val="24"/>
                <w:szCs w:val="24"/>
              </w:rPr>
            </w:pPr>
            <w:r>
              <w:rPr>
                <w:rFonts w:ascii="Times New Roman" w:hAnsi="Times New Roman" w:cs="Times New Roman"/>
                <w:sz w:val="24"/>
                <w:szCs w:val="24"/>
              </w:rPr>
              <w:t>Max</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E0" w14:textId="77777777">
            <w:pPr>
              <w:widowControl w:val="0"/>
              <w:jc w:val="center"/>
              <w:rPr>
                <w:rFonts w:ascii="Times New Roman" w:hAnsi="Times New Roman" w:cs="Times New Roman"/>
                <w:sz w:val="24"/>
                <w:szCs w:val="24"/>
              </w:rPr>
            </w:pPr>
            <w:r>
              <w:rPr>
                <w:rFonts w:ascii="Times New Roman" w:hAnsi="Times New Roman" w:cs="Times New Roman"/>
                <w:sz w:val="24"/>
                <w:szCs w:val="24"/>
              </w:rPr>
              <w:t>σ</w:t>
            </w:r>
          </w:p>
        </w:tc>
        <w:tc>
          <w:tcPr>
            <w:tcW w:w="113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E1" w14:textId="77777777">
            <w:pPr>
              <w:widowControl w:val="0"/>
              <w:jc w:val="center"/>
              <w:rPr>
                <w:rFonts w:ascii="Times New Roman" w:hAnsi="Times New Roman" w:cs="Times New Roman"/>
                <w:sz w:val="24"/>
                <w:szCs w:val="24"/>
              </w:rPr>
            </w:pPr>
            <w:r>
              <w:rPr>
                <w:rFonts w:ascii="Times New Roman" w:hAnsi="Times New Roman" w:cs="Times New Roman"/>
                <w:sz w:val="24"/>
                <w:szCs w:val="24"/>
              </w:rPr>
              <w:t>α</w:t>
            </w:r>
            <w:r>
              <w:rPr>
                <w:rFonts w:ascii="Times New Roman" w:hAnsi="Times New Roman" w:cs="Times New Roman"/>
                <w:sz w:val="24"/>
                <w:szCs w:val="24"/>
                <w:vertAlign w:val="superscript"/>
              </w:rPr>
              <w:t>3</w:t>
            </w:r>
          </w:p>
        </w:tc>
        <w:tc>
          <w:tcPr>
            <w:tcW w:w="1125"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E2" w14:textId="77777777">
            <w:pPr>
              <w:widowControl w:val="0"/>
              <w:jc w:val="center"/>
              <w:rPr>
                <w:rFonts w:ascii="Times New Roman" w:hAnsi="Times New Roman" w:cs="Times New Roman"/>
                <w:sz w:val="24"/>
                <w:szCs w:val="24"/>
              </w:rPr>
            </w:pPr>
            <w:r>
              <w:rPr>
                <w:rFonts w:ascii="Times New Roman" w:hAnsi="Times New Roman" w:cs="Times New Roman"/>
                <w:sz w:val="24"/>
                <w:szCs w:val="24"/>
              </w:rPr>
              <w:t>α</w:t>
            </w:r>
            <w:r>
              <w:rPr>
                <w:rFonts w:ascii="Times New Roman" w:hAnsi="Times New Roman" w:cs="Times New Roman"/>
                <w:sz w:val="24"/>
                <w:szCs w:val="24"/>
                <w:vertAlign w:val="superscript"/>
              </w:rPr>
              <w:t>4</w:t>
            </w:r>
          </w:p>
        </w:tc>
      </w:tr>
      <w:tr w:rsidR="005E526B" w14:paraId="1D7789EC" w14:textId="77777777">
        <w:tc>
          <w:tcPr>
            <w:tcW w:w="1128"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E4" w14:textId="77777777">
            <w:pPr>
              <w:widowControl w:val="0"/>
              <w:rPr>
                <w:rFonts w:ascii="Times New Roman" w:hAnsi="Times New Roman" w:cs="Times New Roman"/>
                <w:sz w:val="24"/>
                <w:szCs w:val="24"/>
              </w:rPr>
            </w:pPr>
            <w:r>
              <w:rPr>
                <w:rFonts w:ascii="Times New Roman" w:hAnsi="Times New Roman" w:cs="Times New Roman"/>
                <w:sz w:val="24"/>
                <w:szCs w:val="24"/>
              </w:rPr>
              <w:t>2012</w:t>
            </w:r>
          </w:p>
        </w:tc>
        <w:tc>
          <w:tcPr>
            <w:tcW w:w="113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E5" w14:textId="77777777">
            <w:pPr>
              <w:widowControl w:val="0"/>
              <w:jc w:val="center"/>
              <w:rPr>
                <w:rFonts w:ascii="Times New Roman" w:hAnsi="Times New Roman" w:cs="Times New Roman"/>
                <w:sz w:val="24"/>
                <w:szCs w:val="24"/>
              </w:rPr>
            </w:pPr>
            <w:r>
              <w:rPr>
                <w:rFonts w:ascii="Times New Roman" w:hAnsi="Times New Roman" w:cs="Times New Roman"/>
                <w:sz w:val="24"/>
                <w:szCs w:val="24"/>
              </w:rPr>
              <w:t>8,18</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E6" w14:textId="77777777">
            <w:pPr>
              <w:widowControl w:val="0"/>
              <w:jc w:val="center"/>
              <w:rPr>
                <w:rFonts w:ascii="Times New Roman" w:hAnsi="Times New Roman" w:cs="Times New Roman"/>
                <w:sz w:val="24"/>
                <w:szCs w:val="24"/>
              </w:rPr>
            </w:pPr>
            <w:r>
              <w:rPr>
                <w:rFonts w:ascii="Times New Roman" w:hAnsi="Times New Roman" w:cs="Times New Roman"/>
                <w:sz w:val="24"/>
                <w:szCs w:val="24"/>
              </w:rPr>
              <w:t>5,27</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E7"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w:t>
            </w:r>
          </w:p>
        </w:tc>
        <w:tc>
          <w:tcPr>
            <w:tcW w:w="113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E8" w14:textId="77777777">
            <w:pPr>
              <w:widowControl w:val="0"/>
              <w:jc w:val="center"/>
              <w:rPr>
                <w:rFonts w:ascii="Times New Roman" w:hAnsi="Times New Roman" w:cs="Times New Roman"/>
                <w:sz w:val="24"/>
                <w:szCs w:val="24"/>
              </w:rPr>
            </w:pPr>
            <w:r>
              <w:rPr>
                <w:rFonts w:ascii="Times New Roman" w:hAnsi="Times New Roman" w:cs="Times New Roman"/>
                <w:sz w:val="24"/>
                <w:szCs w:val="24"/>
              </w:rPr>
              <w:t>62,2</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E9" w14:textId="77777777">
            <w:pPr>
              <w:widowControl w:val="0"/>
              <w:jc w:val="center"/>
              <w:rPr>
                <w:rFonts w:ascii="Times New Roman" w:hAnsi="Times New Roman" w:cs="Times New Roman"/>
                <w:sz w:val="24"/>
                <w:szCs w:val="24"/>
              </w:rPr>
            </w:pPr>
            <w:r>
              <w:rPr>
                <w:rFonts w:ascii="Times New Roman" w:hAnsi="Times New Roman" w:cs="Times New Roman"/>
                <w:sz w:val="24"/>
                <w:szCs w:val="24"/>
              </w:rPr>
              <w:t>9,47</w:t>
            </w:r>
          </w:p>
        </w:tc>
        <w:tc>
          <w:tcPr>
            <w:tcW w:w="113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EA" w14:textId="77777777">
            <w:pPr>
              <w:widowControl w:val="0"/>
              <w:jc w:val="center"/>
              <w:rPr>
                <w:rFonts w:ascii="Times New Roman" w:hAnsi="Times New Roman" w:cs="Times New Roman"/>
                <w:sz w:val="24"/>
                <w:szCs w:val="24"/>
              </w:rPr>
            </w:pPr>
            <w:r>
              <w:rPr>
                <w:rFonts w:ascii="Times New Roman" w:hAnsi="Times New Roman" w:cs="Times New Roman"/>
                <w:sz w:val="24"/>
                <w:szCs w:val="24"/>
              </w:rPr>
              <w:t>2,38</w:t>
            </w:r>
          </w:p>
        </w:tc>
        <w:tc>
          <w:tcPr>
            <w:tcW w:w="1125"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EB" w14:textId="77777777">
            <w:pPr>
              <w:widowControl w:val="0"/>
              <w:jc w:val="center"/>
              <w:rPr>
                <w:rFonts w:ascii="Times New Roman" w:hAnsi="Times New Roman" w:cs="Times New Roman"/>
                <w:sz w:val="24"/>
                <w:szCs w:val="24"/>
              </w:rPr>
            </w:pPr>
            <w:r>
              <w:rPr>
                <w:rFonts w:ascii="Times New Roman" w:hAnsi="Times New Roman" w:cs="Times New Roman"/>
                <w:sz w:val="24"/>
                <w:szCs w:val="24"/>
              </w:rPr>
              <w:t>7,18</w:t>
            </w:r>
          </w:p>
        </w:tc>
      </w:tr>
      <w:tr w:rsidR="005E526B" w14:paraId="1D7789F5" w14:textId="77777777">
        <w:tc>
          <w:tcPr>
            <w:tcW w:w="1128"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ED" w14:textId="77777777">
            <w:pPr>
              <w:widowControl w:val="0"/>
              <w:rPr>
                <w:rFonts w:ascii="Times New Roman" w:hAnsi="Times New Roman" w:cs="Times New Roman"/>
                <w:sz w:val="24"/>
                <w:szCs w:val="24"/>
              </w:rPr>
            </w:pPr>
            <w:r>
              <w:rPr>
                <w:rFonts w:ascii="Times New Roman" w:hAnsi="Times New Roman" w:cs="Times New Roman"/>
                <w:sz w:val="24"/>
                <w:szCs w:val="24"/>
              </w:rPr>
              <w:t>2013</w:t>
            </w:r>
          </w:p>
        </w:tc>
        <w:tc>
          <w:tcPr>
            <w:tcW w:w="113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EE" w14:textId="77777777">
            <w:pPr>
              <w:widowControl w:val="0"/>
              <w:jc w:val="center"/>
              <w:rPr>
                <w:rFonts w:ascii="Times New Roman" w:hAnsi="Times New Roman" w:cs="Times New Roman"/>
                <w:sz w:val="24"/>
                <w:szCs w:val="24"/>
              </w:rPr>
            </w:pPr>
            <w:r>
              <w:rPr>
                <w:rFonts w:ascii="Times New Roman" w:hAnsi="Times New Roman" w:cs="Times New Roman"/>
                <w:sz w:val="24"/>
                <w:szCs w:val="24"/>
              </w:rPr>
              <w:t>4,79</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EF" w14:textId="77777777">
            <w:pPr>
              <w:widowControl w:val="0"/>
              <w:jc w:val="center"/>
              <w:rPr>
                <w:rFonts w:ascii="Times New Roman" w:hAnsi="Times New Roman" w:cs="Times New Roman"/>
                <w:sz w:val="24"/>
                <w:szCs w:val="24"/>
              </w:rPr>
            </w:pPr>
            <w:r>
              <w:rPr>
                <w:rFonts w:ascii="Times New Roman" w:hAnsi="Times New Roman" w:cs="Times New Roman"/>
                <w:sz w:val="24"/>
                <w:szCs w:val="24"/>
              </w:rPr>
              <w:t>2,67</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F0"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w:t>
            </w:r>
          </w:p>
        </w:tc>
        <w:tc>
          <w:tcPr>
            <w:tcW w:w="113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F1" w14:textId="77777777">
            <w:pPr>
              <w:widowControl w:val="0"/>
              <w:jc w:val="center"/>
              <w:rPr>
                <w:rFonts w:ascii="Times New Roman" w:hAnsi="Times New Roman" w:cs="Times New Roman"/>
                <w:sz w:val="24"/>
                <w:szCs w:val="24"/>
              </w:rPr>
            </w:pPr>
            <w:r>
              <w:rPr>
                <w:rFonts w:ascii="Times New Roman" w:hAnsi="Times New Roman" w:cs="Times New Roman"/>
                <w:sz w:val="24"/>
                <w:szCs w:val="24"/>
              </w:rPr>
              <w:t>32,89</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F2" w14:textId="77777777">
            <w:pPr>
              <w:widowControl w:val="0"/>
              <w:jc w:val="center"/>
              <w:rPr>
                <w:rFonts w:ascii="Times New Roman" w:hAnsi="Times New Roman" w:cs="Times New Roman"/>
                <w:sz w:val="24"/>
                <w:szCs w:val="24"/>
              </w:rPr>
            </w:pPr>
            <w:r>
              <w:rPr>
                <w:rFonts w:ascii="Times New Roman" w:hAnsi="Times New Roman" w:cs="Times New Roman"/>
                <w:sz w:val="24"/>
                <w:szCs w:val="24"/>
              </w:rPr>
              <w:t>5,97</w:t>
            </w:r>
          </w:p>
        </w:tc>
        <w:tc>
          <w:tcPr>
            <w:tcW w:w="113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F3" w14:textId="77777777">
            <w:pPr>
              <w:widowControl w:val="0"/>
              <w:jc w:val="center"/>
              <w:rPr>
                <w:rFonts w:ascii="Times New Roman" w:hAnsi="Times New Roman" w:cs="Times New Roman"/>
                <w:sz w:val="24"/>
                <w:szCs w:val="24"/>
              </w:rPr>
            </w:pPr>
            <w:r>
              <w:rPr>
                <w:rFonts w:ascii="Times New Roman" w:hAnsi="Times New Roman" w:cs="Times New Roman"/>
                <w:sz w:val="24"/>
                <w:szCs w:val="24"/>
              </w:rPr>
              <w:t>2,63</w:t>
            </w:r>
          </w:p>
        </w:tc>
        <w:tc>
          <w:tcPr>
            <w:tcW w:w="1125"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F4" w14:textId="77777777">
            <w:pPr>
              <w:widowControl w:val="0"/>
              <w:jc w:val="center"/>
              <w:rPr>
                <w:rFonts w:ascii="Times New Roman" w:hAnsi="Times New Roman" w:cs="Times New Roman"/>
                <w:sz w:val="24"/>
                <w:szCs w:val="24"/>
              </w:rPr>
            </w:pPr>
            <w:r>
              <w:rPr>
                <w:rFonts w:ascii="Times New Roman" w:hAnsi="Times New Roman" w:cs="Times New Roman"/>
                <w:sz w:val="24"/>
                <w:szCs w:val="24"/>
              </w:rPr>
              <w:t>8,23</w:t>
            </w:r>
          </w:p>
        </w:tc>
      </w:tr>
      <w:tr w:rsidR="005E526B" w14:paraId="1D7789FE" w14:textId="77777777">
        <w:tc>
          <w:tcPr>
            <w:tcW w:w="1128"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F6" w14:textId="77777777">
            <w:pPr>
              <w:widowControl w:val="0"/>
              <w:rPr>
                <w:rFonts w:ascii="Times New Roman" w:hAnsi="Times New Roman" w:cs="Times New Roman"/>
                <w:sz w:val="24"/>
                <w:szCs w:val="24"/>
              </w:rPr>
            </w:pPr>
            <w:r>
              <w:rPr>
                <w:rFonts w:ascii="Times New Roman" w:hAnsi="Times New Roman" w:cs="Times New Roman"/>
                <w:sz w:val="24"/>
                <w:szCs w:val="24"/>
              </w:rPr>
              <w:t>2014</w:t>
            </w:r>
          </w:p>
        </w:tc>
        <w:tc>
          <w:tcPr>
            <w:tcW w:w="113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F7" w14:textId="77777777">
            <w:pPr>
              <w:widowControl w:val="0"/>
              <w:jc w:val="center"/>
              <w:rPr>
                <w:rFonts w:ascii="Times New Roman" w:hAnsi="Times New Roman" w:cs="Times New Roman"/>
                <w:sz w:val="24"/>
                <w:szCs w:val="24"/>
              </w:rPr>
            </w:pPr>
            <w:r>
              <w:rPr>
                <w:rFonts w:ascii="Times New Roman" w:hAnsi="Times New Roman" w:cs="Times New Roman"/>
                <w:sz w:val="24"/>
                <w:szCs w:val="24"/>
              </w:rPr>
              <w:t>5,63</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F8" w14:textId="77777777">
            <w:pPr>
              <w:widowControl w:val="0"/>
              <w:jc w:val="center"/>
              <w:rPr>
                <w:rFonts w:ascii="Times New Roman" w:hAnsi="Times New Roman" w:cs="Times New Roman"/>
                <w:sz w:val="24"/>
                <w:szCs w:val="24"/>
              </w:rPr>
            </w:pPr>
            <w:r>
              <w:rPr>
                <w:rFonts w:ascii="Times New Roman" w:hAnsi="Times New Roman" w:cs="Times New Roman"/>
                <w:sz w:val="24"/>
                <w:szCs w:val="24"/>
              </w:rPr>
              <w:t>3,2</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F9"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w:t>
            </w:r>
          </w:p>
        </w:tc>
        <w:tc>
          <w:tcPr>
            <w:tcW w:w="113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FA" w14:textId="77777777">
            <w:pPr>
              <w:widowControl w:val="0"/>
              <w:jc w:val="center"/>
              <w:rPr>
                <w:rFonts w:ascii="Times New Roman" w:hAnsi="Times New Roman" w:cs="Times New Roman"/>
                <w:sz w:val="24"/>
                <w:szCs w:val="24"/>
              </w:rPr>
            </w:pPr>
            <w:r>
              <w:rPr>
                <w:rFonts w:ascii="Times New Roman" w:hAnsi="Times New Roman" w:cs="Times New Roman"/>
                <w:sz w:val="24"/>
                <w:szCs w:val="24"/>
              </w:rPr>
              <w:t>46,84</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FB" w14:textId="77777777">
            <w:pPr>
              <w:widowControl w:val="0"/>
              <w:jc w:val="center"/>
              <w:rPr>
                <w:rFonts w:ascii="Times New Roman" w:hAnsi="Times New Roman" w:cs="Times New Roman"/>
                <w:sz w:val="24"/>
                <w:szCs w:val="24"/>
              </w:rPr>
            </w:pPr>
            <w:r>
              <w:rPr>
                <w:rFonts w:ascii="Times New Roman" w:hAnsi="Times New Roman" w:cs="Times New Roman"/>
                <w:sz w:val="24"/>
                <w:szCs w:val="24"/>
              </w:rPr>
              <w:t>7,02</w:t>
            </w:r>
          </w:p>
        </w:tc>
        <w:tc>
          <w:tcPr>
            <w:tcW w:w="113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FC" w14:textId="77777777">
            <w:pPr>
              <w:widowControl w:val="0"/>
              <w:jc w:val="center"/>
              <w:rPr>
                <w:rFonts w:ascii="Times New Roman" w:hAnsi="Times New Roman" w:cs="Times New Roman"/>
                <w:sz w:val="24"/>
                <w:szCs w:val="24"/>
              </w:rPr>
            </w:pPr>
            <w:r>
              <w:rPr>
                <w:rFonts w:ascii="Times New Roman" w:hAnsi="Times New Roman" w:cs="Times New Roman"/>
                <w:sz w:val="24"/>
                <w:szCs w:val="24"/>
              </w:rPr>
              <w:t>2,53</w:t>
            </w:r>
          </w:p>
        </w:tc>
        <w:tc>
          <w:tcPr>
            <w:tcW w:w="1125"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FD" w14:textId="77777777">
            <w:pPr>
              <w:widowControl w:val="0"/>
              <w:jc w:val="center"/>
              <w:rPr>
                <w:rFonts w:ascii="Times New Roman" w:hAnsi="Times New Roman" w:cs="Times New Roman"/>
                <w:sz w:val="24"/>
                <w:szCs w:val="24"/>
              </w:rPr>
            </w:pPr>
            <w:r>
              <w:rPr>
                <w:rFonts w:ascii="Times New Roman" w:hAnsi="Times New Roman" w:cs="Times New Roman"/>
                <w:sz w:val="24"/>
                <w:szCs w:val="24"/>
              </w:rPr>
              <w:t>8,12</w:t>
            </w:r>
          </w:p>
        </w:tc>
      </w:tr>
      <w:tr w:rsidR="005E526B" w14:paraId="1D778A07" w14:textId="77777777">
        <w:tc>
          <w:tcPr>
            <w:tcW w:w="1128"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9FF" w14:textId="77777777">
            <w:pPr>
              <w:widowControl w:val="0"/>
              <w:rPr>
                <w:rFonts w:ascii="Times New Roman" w:hAnsi="Times New Roman" w:cs="Times New Roman"/>
                <w:sz w:val="24"/>
                <w:szCs w:val="24"/>
              </w:rPr>
            </w:pPr>
            <w:r>
              <w:rPr>
                <w:rFonts w:ascii="Times New Roman" w:hAnsi="Times New Roman" w:cs="Times New Roman"/>
                <w:sz w:val="24"/>
                <w:szCs w:val="24"/>
              </w:rPr>
              <w:t>2015</w:t>
            </w:r>
          </w:p>
        </w:tc>
        <w:tc>
          <w:tcPr>
            <w:tcW w:w="113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00" w14:textId="77777777">
            <w:pPr>
              <w:widowControl w:val="0"/>
              <w:jc w:val="center"/>
              <w:rPr>
                <w:rFonts w:ascii="Times New Roman" w:hAnsi="Times New Roman" w:cs="Times New Roman"/>
                <w:sz w:val="24"/>
                <w:szCs w:val="24"/>
              </w:rPr>
            </w:pPr>
            <w:r>
              <w:rPr>
                <w:rFonts w:ascii="Times New Roman" w:hAnsi="Times New Roman" w:cs="Times New Roman"/>
                <w:sz w:val="24"/>
                <w:szCs w:val="24"/>
              </w:rPr>
              <w:t>5,35</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01" w14:textId="77777777">
            <w:pPr>
              <w:widowControl w:val="0"/>
              <w:jc w:val="center"/>
              <w:rPr>
                <w:rFonts w:ascii="Times New Roman" w:hAnsi="Times New Roman" w:cs="Times New Roman"/>
                <w:sz w:val="24"/>
                <w:szCs w:val="24"/>
              </w:rPr>
            </w:pPr>
            <w:r>
              <w:rPr>
                <w:rFonts w:ascii="Times New Roman" w:hAnsi="Times New Roman" w:cs="Times New Roman"/>
                <w:sz w:val="24"/>
                <w:szCs w:val="24"/>
              </w:rPr>
              <w:t>3,22</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02"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w:t>
            </w:r>
          </w:p>
        </w:tc>
        <w:tc>
          <w:tcPr>
            <w:tcW w:w="113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03" w14:textId="77777777">
            <w:pPr>
              <w:widowControl w:val="0"/>
              <w:jc w:val="center"/>
              <w:rPr>
                <w:rFonts w:ascii="Times New Roman" w:hAnsi="Times New Roman" w:cs="Times New Roman"/>
                <w:sz w:val="24"/>
                <w:szCs w:val="24"/>
              </w:rPr>
            </w:pPr>
            <w:r>
              <w:rPr>
                <w:rFonts w:ascii="Times New Roman" w:hAnsi="Times New Roman" w:cs="Times New Roman"/>
                <w:sz w:val="24"/>
                <w:szCs w:val="24"/>
              </w:rPr>
              <w:t>37,13</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04" w14:textId="77777777">
            <w:pPr>
              <w:widowControl w:val="0"/>
              <w:jc w:val="center"/>
              <w:rPr>
                <w:rFonts w:ascii="Times New Roman" w:hAnsi="Times New Roman" w:cs="Times New Roman"/>
                <w:sz w:val="24"/>
                <w:szCs w:val="24"/>
              </w:rPr>
            </w:pPr>
            <w:r>
              <w:rPr>
                <w:rFonts w:ascii="Times New Roman" w:hAnsi="Times New Roman" w:cs="Times New Roman"/>
                <w:sz w:val="24"/>
                <w:szCs w:val="24"/>
              </w:rPr>
              <w:t>6,47</w:t>
            </w:r>
          </w:p>
        </w:tc>
        <w:tc>
          <w:tcPr>
            <w:tcW w:w="113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05" w14:textId="77777777">
            <w:pPr>
              <w:widowControl w:val="0"/>
              <w:jc w:val="center"/>
              <w:rPr>
                <w:rFonts w:ascii="Times New Roman" w:hAnsi="Times New Roman" w:cs="Times New Roman"/>
                <w:sz w:val="24"/>
                <w:szCs w:val="24"/>
              </w:rPr>
            </w:pPr>
            <w:r>
              <w:rPr>
                <w:rFonts w:ascii="Times New Roman" w:hAnsi="Times New Roman" w:cs="Times New Roman"/>
                <w:sz w:val="24"/>
                <w:szCs w:val="24"/>
              </w:rPr>
              <w:t>2,16</w:t>
            </w:r>
          </w:p>
        </w:tc>
        <w:tc>
          <w:tcPr>
            <w:tcW w:w="1125"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06" w14:textId="77777777">
            <w:pPr>
              <w:widowControl w:val="0"/>
              <w:jc w:val="center"/>
              <w:rPr>
                <w:rFonts w:ascii="Times New Roman" w:hAnsi="Times New Roman" w:cs="Times New Roman"/>
                <w:sz w:val="24"/>
                <w:szCs w:val="24"/>
              </w:rPr>
            </w:pPr>
            <w:r>
              <w:rPr>
                <w:rFonts w:ascii="Times New Roman" w:hAnsi="Times New Roman" w:cs="Times New Roman"/>
                <w:sz w:val="24"/>
                <w:szCs w:val="24"/>
              </w:rPr>
              <w:t>5,03</w:t>
            </w:r>
          </w:p>
        </w:tc>
      </w:tr>
      <w:tr w:rsidR="005E526B" w14:paraId="1D778A10" w14:textId="77777777">
        <w:tc>
          <w:tcPr>
            <w:tcW w:w="1128"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08" w14:textId="77777777">
            <w:pPr>
              <w:widowControl w:val="0"/>
              <w:rPr>
                <w:rFonts w:ascii="Times New Roman" w:hAnsi="Times New Roman" w:cs="Times New Roman"/>
                <w:sz w:val="24"/>
                <w:szCs w:val="24"/>
              </w:rPr>
            </w:pPr>
            <w:r>
              <w:rPr>
                <w:rFonts w:ascii="Times New Roman" w:hAnsi="Times New Roman" w:cs="Times New Roman"/>
                <w:sz w:val="24"/>
                <w:szCs w:val="24"/>
              </w:rPr>
              <w:t>2016</w:t>
            </w:r>
          </w:p>
        </w:tc>
        <w:tc>
          <w:tcPr>
            <w:tcW w:w="113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09" w14:textId="77777777">
            <w:pPr>
              <w:widowControl w:val="0"/>
              <w:jc w:val="center"/>
              <w:rPr>
                <w:rFonts w:ascii="Times New Roman" w:hAnsi="Times New Roman" w:cs="Times New Roman"/>
                <w:sz w:val="24"/>
                <w:szCs w:val="24"/>
              </w:rPr>
            </w:pPr>
            <w:r>
              <w:rPr>
                <w:rFonts w:ascii="Times New Roman" w:hAnsi="Times New Roman" w:cs="Times New Roman"/>
                <w:sz w:val="24"/>
                <w:szCs w:val="24"/>
              </w:rPr>
              <w:t>5,84</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0A" w14:textId="77777777">
            <w:pPr>
              <w:widowControl w:val="0"/>
              <w:jc w:val="center"/>
              <w:rPr>
                <w:rFonts w:ascii="Times New Roman" w:hAnsi="Times New Roman" w:cs="Times New Roman"/>
                <w:sz w:val="24"/>
                <w:szCs w:val="24"/>
              </w:rPr>
            </w:pPr>
            <w:r>
              <w:rPr>
                <w:rFonts w:ascii="Times New Roman" w:hAnsi="Times New Roman" w:cs="Times New Roman"/>
                <w:sz w:val="24"/>
                <w:szCs w:val="24"/>
              </w:rPr>
              <w:t>2,86</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0B"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w:t>
            </w:r>
          </w:p>
        </w:tc>
        <w:tc>
          <w:tcPr>
            <w:tcW w:w="113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0C" w14:textId="77777777">
            <w:pPr>
              <w:widowControl w:val="0"/>
              <w:jc w:val="center"/>
              <w:rPr>
                <w:rFonts w:ascii="Times New Roman" w:hAnsi="Times New Roman" w:cs="Times New Roman"/>
                <w:sz w:val="24"/>
                <w:szCs w:val="24"/>
              </w:rPr>
            </w:pPr>
            <w:r>
              <w:rPr>
                <w:rFonts w:ascii="Times New Roman" w:hAnsi="Times New Roman" w:cs="Times New Roman"/>
                <w:sz w:val="24"/>
                <w:szCs w:val="24"/>
              </w:rPr>
              <w:t>46,78</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0D" w14:textId="77777777">
            <w:pPr>
              <w:widowControl w:val="0"/>
              <w:jc w:val="center"/>
              <w:rPr>
                <w:rFonts w:ascii="Times New Roman" w:hAnsi="Times New Roman" w:cs="Times New Roman"/>
                <w:sz w:val="24"/>
                <w:szCs w:val="24"/>
              </w:rPr>
            </w:pPr>
            <w:r>
              <w:rPr>
                <w:rFonts w:ascii="Times New Roman" w:hAnsi="Times New Roman" w:cs="Times New Roman"/>
                <w:sz w:val="24"/>
                <w:szCs w:val="24"/>
              </w:rPr>
              <w:t>8,28</w:t>
            </w:r>
          </w:p>
        </w:tc>
        <w:tc>
          <w:tcPr>
            <w:tcW w:w="113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0E" w14:textId="77777777">
            <w:pPr>
              <w:widowControl w:val="0"/>
              <w:jc w:val="center"/>
              <w:rPr>
                <w:rFonts w:ascii="Times New Roman" w:hAnsi="Times New Roman" w:cs="Times New Roman"/>
                <w:sz w:val="24"/>
                <w:szCs w:val="24"/>
              </w:rPr>
            </w:pPr>
            <w:r>
              <w:rPr>
                <w:rFonts w:ascii="Times New Roman" w:hAnsi="Times New Roman" w:cs="Times New Roman"/>
                <w:sz w:val="24"/>
                <w:szCs w:val="24"/>
              </w:rPr>
              <w:t>2,59</w:t>
            </w:r>
          </w:p>
        </w:tc>
        <w:tc>
          <w:tcPr>
            <w:tcW w:w="1125"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0F" w14:textId="77777777">
            <w:pPr>
              <w:widowControl w:val="0"/>
              <w:jc w:val="center"/>
              <w:rPr>
                <w:rFonts w:ascii="Times New Roman" w:hAnsi="Times New Roman" w:cs="Times New Roman"/>
                <w:sz w:val="24"/>
                <w:szCs w:val="24"/>
              </w:rPr>
            </w:pPr>
            <w:r>
              <w:rPr>
                <w:rFonts w:ascii="Times New Roman" w:hAnsi="Times New Roman" w:cs="Times New Roman"/>
                <w:sz w:val="24"/>
                <w:szCs w:val="24"/>
              </w:rPr>
              <w:t>7,45</w:t>
            </w:r>
          </w:p>
        </w:tc>
      </w:tr>
      <w:tr w:rsidR="005E526B" w14:paraId="1D778A19" w14:textId="77777777">
        <w:tc>
          <w:tcPr>
            <w:tcW w:w="1128"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11" w14:textId="77777777">
            <w:pPr>
              <w:widowControl w:val="0"/>
              <w:rPr>
                <w:rFonts w:ascii="Times New Roman" w:hAnsi="Times New Roman" w:cs="Times New Roman"/>
                <w:sz w:val="24"/>
                <w:szCs w:val="24"/>
              </w:rPr>
            </w:pPr>
            <w:r>
              <w:rPr>
                <w:rFonts w:ascii="Times New Roman" w:hAnsi="Times New Roman" w:cs="Times New Roman"/>
                <w:sz w:val="24"/>
                <w:szCs w:val="24"/>
              </w:rPr>
              <w:t>2017</w:t>
            </w:r>
          </w:p>
        </w:tc>
        <w:tc>
          <w:tcPr>
            <w:tcW w:w="113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12" w14:textId="77777777">
            <w:pPr>
              <w:widowControl w:val="0"/>
              <w:jc w:val="center"/>
              <w:rPr>
                <w:rFonts w:ascii="Times New Roman" w:hAnsi="Times New Roman" w:cs="Times New Roman"/>
                <w:sz w:val="24"/>
                <w:szCs w:val="24"/>
              </w:rPr>
            </w:pPr>
            <w:r>
              <w:rPr>
                <w:rFonts w:ascii="Times New Roman" w:hAnsi="Times New Roman" w:cs="Times New Roman"/>
                <w:sz w:val="24"/>
                <w:szCs w:val="24"/>
              </w:rPr>
              <w:t>9</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13" w14:textId="77777777">
            <w:pPr>
              <w:widowControl w:val="0"/>
              <w:jc w:val="center"/>
              <w:rPr>
                <w:rFonts w:ascii="Times New Roman" w:hAnsi="Times New Roman" w:cs="Times New Roman"/>
                <w:sz w:val="24"/>
                <w:szCs w:val="24"/>
              </w:rPr>
            </w:pPr>
            <w:r>
              <w:rPr>
                <w:rFonts w:ascii="Times New Roman" w:hAnsi="Times New Roman" w:cs="Times New Roman"/>
                <w:sz w:val="24"/>
                <w:szCs w:val="24"/>
              </w:rPr>
              <w:t>3,7</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14"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w:t>
            </w:r>
          </w:p>
        </w:tc>
        <w:tc>
          <w:tcPr>
            <w:tcW w:w="113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15" w14:textId="77777777">
            <w:pPr>
              <w:widowControl w:val="0"/>
              <w:jc w:val="center"/>
              <w:rPr>
                <w:rFonts w:ascii="Times New Roman" w:hAnsi="Times New Roman" w:cs="Times New Roman"/>
                <w:sz w:val="24"/>
                <w:szCs w:val="24"/>
              </w:rPr>
            </w:pPr>
            <w:r>
              <w:rPr>
                <w:rFonts w:ascii="Times New Roman" w:hAnsi="Times New Roman" w:cs="Times New Roman"/>
                <w:sz w:val="24"/>
                <w:szCs w:val="24"/>
              </w:rPr>
              <w:t>85,7</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16" w14:textId="77777777">
            <w:pPr>
              <w:widowControl w:val="0"/>
              <w:jc w:val="center"/>
              <w:rPr>
                <w:rFonts w:ascii="Times New Roman" w:hAnsi="Times New Roman" w:cs="Times New Roman"/>
                <w:sz w:val="24"/>
                <w:szCs w:val="24"/>
              </w:rPr>
            </w:pPr>
            <w:r>
              <w:rPr>
                <w:rFonts w:ascii="Times New Roman" w:hAnsi="Times New Roman" w:cs="Times New Roman"/>
                <w:sz w:val="24"/>
                <w:szCs w:val="24"/>
              </w:rPr>
              <w:t>13,28</w:t>
            </w:r>
          </w:p>
        </w:tc>
        <w:tc>
          <w:tcPr>
            <w:tcW w:w="113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17" w14:textId="77777777">
            <w:pPr>
              <w:widowControl w:val="0"/>
              <w:jc w:val="center"/>
              <w:rPr>
                <w:rFonts w:ascii="Times New Roman" w:hAnsi="Times New Roman" w:cs="Times New Roman"/>
                <w:sz w:val="24"/>
                <w:szCs w:val="24"/>
              </w:rPr>
            </w:pPr>
            <w:r>
              <w:rPr>
                <w:rFonts w:ascii="Times New Roman" w:hAnsi="Times New Roman" w:cs="Times New Roman"/>
                <w:sz w:val="24"/>
                <w:szCs w:val="24"/>
              </w:rPr>
              <w:t>2,85</w:t>
            </w:r>
          </w:p>
        </w:tc>
        <w:tc>
          <w:tcPr>
            <w:tcW w:w="1125"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18" w14:textId="77777777">
            <w:pPr>
              <w:widowControl w:val="0"/>
              <w:jc w:val="center"/>
              <w:rPr>
                <w:rFonts w:ascii="Times New Roman" w:hAnsi="Times New Roman" w:cs="Times New Roman"/>
                <w:sz w:val="24"/>
                <w:szCs w:val="24"/>
              </w:rPr>
            </w:pPr>
            <w:r>
              <w:rPr>
                <w:rFonts w:ascii="Times New Roman" w:hAnsi="Times New Roman" w:cs="Times New Roman"/>
                <w:sz w:val="24"/>
                <w:szCs w:val="24"/>
              </w:rPr>
              <w:t>9,89</w:t>
            </w:r>
          </w:p>
        </w:tc>
      </w:tr>
      <w:tr w:rsidR="005E526B" w14:paraId="1D778A22" w14:textId="77777777">
        <w:tc>
          <w:tcPr>
            <w:tcW w:w="1128"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1A" w14:textId="77777777">
            <w:pPr>
              <w:widowControl w:val="0"/>
              <w:rPr>
                <w:rFonts w:ascii="Times New Roman" w:hAnsi="Times New Roman" w:cs="Times New Roman"/>
                <w:sz w:val="24"/>
                <w:szCs w:val="24"/>
              </w:rPr>
            </w:pPr>
            <w:r>
              <w:rPr>
                <w:rFonts w:ascii="Times New Roman" w:hAnsi="Times New Roman" w:cs="Times New Roman"/>
                <w:sz w:val="24"/>
                <w:szCs w:val="24"/>
              </w:rPr>
              <w:t>2018</w:t>
            </w:r>
          </w:p>
        </w:tc>
        <w:tc>
          <w:tcPr>
            <w:tcW w:w="113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1B" w14:textId="77777777">
            <w:pPr>
              <w:widowControl w:val="0"/>
              <w:jc w:val="center"/>
              <w:rPr>
                <w:rFonts w:ascii="Times New Roman" w:hAnsi="Times New Roman" w:cs="Times New Roman"/>
                <w:sz w:val="24"/>
                <w:szCs w:val="24"/>
              </w:rPr>
            </w:pPr>
            <w:r>
              <w:rPr>
                <w:rFonts w:ascii="Times New Roman" w:hAnsi="Times New Roman" w:cs="Times New Roman"/>
                <w:sz w:val="24"/>
                <w:szCs w:val="24"/>
              </w:rPr>
              <w:t>11,14</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1C" w14:textId="77777777">
            <w:pPr>
              <w:widowControl w:val="0"/>
              <w:jc w:val="center"/>
              <w:rPr>
                <w:rFonts w:ascii="Times New Roman" w:hAnsi="Times New Roman" w:cs="Times New Roman"/>
                <w:sz w:val="24"/>
                <w:szCs w:val="24"/>
              </w:rPr>
            </w:pPr>
            <w:r>
              <w:rPr>
                <w:rFonts w:ascii="Times New Roman" w:hAnsi="Times New Roman" w:cs="Times New Roman"/>
                <w:sz w:val="24"/>
                <w:szCs w:val="24"/>
              </w:rPr>
              <w:t>4,94</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1D"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w:t>
            </w:r>
          </w:p>
        </w:tc>
        <w:tc>
          <w:tcPr>
            <w:tcW w:w="113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1E" w14:textId="77777777">
            <w:pPr>
              <w:widowControl w:val="0"/>
              <w:jc w:val="center"/>
              <w:rPr>
                <w:rFonts w:ascii="Times New Roman" w:hAnsi="Times New Roman" w:cs="Times New Roman"/>
                <w:sz w:val="24"/>
                <w:szCs w:val="24"/>
              </w:rPr>
            </w:pPr>
            <w:r>
              <w:rPr>
                <w:rFonts w:ascii="Times New Roman" w:hAnsi="Times New Roman" w:cs="Times New Roman"/>
                <w:sz w:val="24"/>
                <w:szCs w:val="24"/>
              </w:rPr>
              <w:t>95,52</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1F" w14:textId="77777777">
            <w:pPr>
              <w:widowControl w:val="0"/>
              <w:jc w:val="center"/>
              <w:rPr>
                <w:rFonts w:ascii="Times New Roman" w:hAnsi="Times New Roman" w:cs="Times New Roman"/>
                <w:sz w:val="24"/>
                <w:szCs w:val="24"/>
              </w:rPr>
            </w:pPr>
            <w:r>
              <w:rPr>
                <w:rFonts w:ascii="Times New Roman" w:hAnsi="Times New Roman" w:cs="Times New Roman"/>
                <w:sz w:val="24"/>
                <w:szCs w:val="24"/>
              </w:rPr>
              <w:t>16,11</w:t>
            </w:r>
          </w:p>
        </w:tc>
        <w:tc>
          <w:tcPr>
            <w:tcW w:w="113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20" w14:textId="77777777">
            <w:pPr>
              <w:widowControl w:val="0"/>
              <w:jc w:val="center"/>
              <w:rPr>
                <w:rFonts w:ascii="Times New Roman" w:hAnsi="Times New Roman" w:cs="Times New Roman"/>
                <w:sz w:val="24"/>
                <w:szCs w:val="24"/>
              </w:rPr>
            </w:pPr>
            <w:r>
              <w:rPr>
                <w:rFonts w:ascii="Times New Roman" w:hAnsi="Times New Roman" w:cs="Times New Roman"/>
                <w:sz w:val="24"/>
                <w:szCs w:val="24"/>
              </w:rPr>
              <w:t>2,43</w:t>
            </w:r>
          </w:p>
        </w:tc>
        <w:tc>
          <w:tcPr>
            <w:tcW w:w="1125"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21" w14:textId="77777777">
            <w:pPr>
              <w:widowControl w:val="0"/>
              <w:jc w:val="center"/>
              <w:rPr>
                <w:rFonts w:ascii="Times New Roman" w:hAnsi="Times New Roman" w:cs="Times New Roman"/>
                <w:sz w:val="24"/>
                <w:szCs w:val="24"/>
              </w:rPr>
            </w:pPr>
            <w:r>
              <w:rPr>
                <w:rFonts w:ascii="Times New Roman" w:hAnsi="Times New Roman" w:cs="Times New Roman"/>
                <w:sz w:val="24"/>
                <w:szCs w:val="24"/>
              </w:rPr>
              <w:t>6,25</w:t>
            </w:r>
          </w:p>
        </w:tc>
      </w:tr>
      <w:tr w:rsidR="005E526B" w14:paraId="1D778A2B" w14:textId="77777777">
        <w:tc>
          <w:tcPr>
            <w:tcW w:w="1128"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23" w14:textId="77777777">
            <w:pPr>
              <w:widowControl w:val="0"/>
              <w:rPr>
                <w:rFonts w:ascii="Times New Roman" w:hAnsi="Times New Roman" w:cs="Times New Roman"/>
                <w:sz w:val="24"/>
                <w:szCs w:val="24"/>
              </w:rPr>
            </w:pPr>
            <w:r>
              <w:rPr>
                <w:rFonts w:ascii="Times New Roman" w:hAnsi="Times New Roman" w:cs="Times New Roman"/>
                <w:sz w:val="24"/>
                <w:szCs w:val="24"/>
              </w:rPr>
              <w:t>2019</w:t>
            </w:r>
          </w:p>
        </w:tc>
        <w:tc>
          <w:tcPr>
            <w:tcW w:w="113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24" w14:textId="77777777">
            <w:pPr>
              <w:widowControl w:val="0"/>
              <w:jc w:val="center"/>
              <w:rPr>
                <w:rFonts w:ascii="Times New Roman" w:hAnsi="Times New Roman" w:cs="Times New Roman"/>
                <w:sz w:val="24"/>
                <w:szCs w:val="24"/>
              </w:rPr>
            </w:pPr>
            <w:r>
              <w:rPr>
                <w:rFonts w:ascii="Times New Roman" w:hAnsi="Times New Roman" w:cs="Times New Roman"/>
                <w:sz w:val="24"/>
                <w:szCs w:val="24"/>
              </w:rPr>
              <w:t>13,62</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25" w14:textId="77777777">
            <w:pPr>
              <w:widowControl w:val="0"/>
              <w:jc w:val="center"/>
              <w:rPr>
                <w:rFonts w:ascii="Times New Roman" w:hAnsi="Times New Roman" w:cs="Times New Roman"/>
                <w:sz w:val="24"/>
                <w:szCs w:val="24"/>
              </w:rPr>
            </w:pPr>
            <w:r>
              <w:rPr>
                <w:rFonts w:ascii="Times New Roman" w:hAnsi="Times New Roman" w:cs="Times New Roman"/>
                <w:sz w:val="24"/>
                <w:szCs w:val="24"/>
              </w:rPr>
              <w:t>7,33</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26"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0,31</w:t>
            </w:r>
          </w:p>
        </w:tc>
        <w:tc>
          <w:tcPr>
            <w:tcW w:w="113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27" w14:textId="77777777">
            <w:pPr>
              <w:widowControl w:val="0"/>
              <w:jc w:val="center"/>
              <w:rPr>
                <w:rFonts w:ascii="Times New Roman" w:hAnsi="Times New Roman" w:cs="Times New Roman"/>
                <w:sz w:val="24"/>
                <w:szCs w:val="24"/>
              </w:rPr>
            </w:pPr>
            <w:r>
              <w:rPr>
                <w:rFonts w:ascii="Times New Roman" w:hAnsi="Times New Roman" w:cs="Times New Roman"/>
                <w:sz w:val="24"/>
                <w:szCs w:val="24"/>
              </w:rPr>
              <w:t>76,85</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28" w14:textId="77777777">
            <w:pPr>
              <w:widowControl w:val="0"/>
              <w:jc w:val="center"/>
              <w:rPr>
                <w:rFonts w:ascii="Times New Roman" w:hAnsi="Times New Roman" w:cs="Times New Roman"/>
                <w:sz w:val="24"/>
                <w:szCs w:val="24"/>
              </w:rPr>
            </w:pPr>
            <w:r>
              <w:rPr>
                <w:rFonts w:ascii="Times New Roman" w:hAnsi="Times New Roman" w:cs="Times New Roman"/>
                <w:sz w:val="24"/>
                <w:szCs w:val="24"/>
              </w:rPr>
              <w:t>16,48</w:t>
            </w:r>
          </w:p>
        </w:tc>
        <w:tc>
          <w:tcPr>
            <w:tcW w:w="113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29" w14:textId="77777777">
            <w:pPr>
              <w:widowControl w:val="0"/>
              <w:jc w:val="center"/>
              <w:rPr>
                <w:rFonts w:ascii="Times New Roman" w:hAnsi="Times New Roman" w:cs="Times New Roman"/>
                <w:sz w:val="24"/>
                <w:szCs w:val="24"/>
              </w:rPr>
            </w:pPr>
            <w:r>
              <w:rPr>
                <w:rFonts w:ascii="Times New Roman" w:hAnsi="Times New Roman" w:cs="Times New Roman"/>
                <w:sz w:val="24"/>
                <w:szCs w:val="24"/>
              </w:rPr>
              <w:t>1,89</w:t>
            </w:r>
          </w:p>
        </w:tc>
        <w:tc>
          <w:tcPr>
            <w:tcW w:w="1125"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2A" w14:textId="77777777">
            <w:pPr>
              <w:widowControl w:val="0"/>
              <w:jc w:val="center"/>
              <w:rPr>
                <w:rFonts w:ascii="Times New Roman" w:hAnsi="Times New Roman" w:cs="Times New Roman"/>
                <w:sz w:val="24"/>
                <w:szCs w:val="24"/>
              </w:rPr>
            </w:pPr>
            <w:r>
              <w:rPr>
                <w:rFonts w:ascii="Times New Roman" w:hAnsi="Times New Roman" w:cs="Times New Roman"/>
                <w:sz w:val="24"/>
                <w:szCs w:val="24"/>
              </w:rPr>
              <w:t>3,22</w:t>
            </w:r>
          </w:p>
        </w:tc>
      </w:tr>
      <w:tr w:rsidR="005E526B" w14:paraId="1D778A34" w14:textId="77777777">
        <w:tc>
          <w:tcPr>
            <w:tcW w:w="1128"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2C" w14:textId="77777777">
            <w:pPr>
              <w:widowControl w:val="0"/>
              <w:rPr>
                <w:rFonts w:ascii="Times New Roman" w:hAnsi="Times New Roman" w:cs="Times New Roman"/>
                <w:sz w:val="24"/>
                <w:szCs w:val="24"/>
              </w:rPr>
            </w:pPr>
            <w:r>
              <w:rPr>
                <w:rFonts w:ascii="Times New Roman" w:hAnsi="Times New Roman" w:cs="Times New Roman"/>
                <w:sz w:val="24"/>
                <w:szCs w:val="24"/>
              </w:rPr>
              <w:t>2020</w:t>
            </w:r>
          </w:p>
        </w:tc>
        <w:tc>
          <w:tcPr>
            <w:tcW w:w="113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2D" w14:textId="77777777">
            <w:pPr>
              <w:widowControl w:val="0"/>
              <w:jc w:val="center"/>
              <w:rPr>
                <w:rFonts w:ascii="Times New Roman" w:hAnsi="Times New Roman" w:cs="Times New Roman"/>
                <w:sz w:val="24"/>
                <w:szCs w:val="24"/>
              </w:rPr>
            </w:pPr>
            <w:r>
              <w:rPr>
                <w:rFonts w:ascii="Times New Roman" w:hAnsi="Times New Roman" w:cs="Times New Roman"/>
                <w:sz w:val="24"/>
                <w:szCs w:val="24"/>
              </w:rPr>
              <w:t>18,13</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2E" w14:textId="77777777">
            <w:pPr>
              <w:widowControl w:val="0"/>
              <w:jc w:val="center"/>
              <w:rPr>
                <w:rFonts w:ascii="Times New Roman" w:hAnsi="Times New Roman" w:cs="Times New Roman"/>
                <w:sz w:val="24"/>
                <w:szCs w:val="24"/>
              </w:rPr>
            </w:pPr>
            <w:r>
              <w:rPr>
                <w:rFonts w:ascii="Times New Roman" w:hAnsi="Times New Roman" w:cs="Times New Roman"/>
                <w:sz w:val="24"/>
                <w:szCs w:val="24"/>
              </w:rPr>
              <w:t>8,18</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2F"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0,2</w:t>
            </w:r>
          </w:p>
        </w:tc>
        <w:tc>
          <w:tcPr>
            <w:tcW w:w="113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30" w14:textId="77777777">
            <w:pPr>
              <w:widowControl w:val="0"/>
              <w:jc w:val="center"/>
              <w:rPr>
                <w:rFonts w:ascii="Times New Roman" w:hAnsi="Times New Roman" w:cs="Times New Roman"/>
                <w:sz w:val="24"/>
                <w:szCs w:val="24"/>
              </w:rPr>
            </w:pPr>
            <w:r>
              <w:rPr>
                <w:rFonts w:ascii="Times New Roman" w:hAnsi="Times New Roman" w:cs="Times New Roman"/>
                <w:sz w:val="24"/>
                <w:szCs w:val="24"/>
              </w:rPr>
              <w:t>192,03</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31" w14:textId="77777777">
            <w:pPr>
              <w:widowControl w:val="0"/>
              <w:jc w:val="center"/>
              <w:rPr>
                <w:rFonts w:ascii="Times New Roman" w:hAnsi="Times New Roman" w:cs="Times New Roman"/>
                <w:sz w:val="24"/>
                <w:szCs w:val="24"/>
              </w:rPr>
            </w:pPr>
            <w:r>
              <w:rPr>
                <w:rFonts w:ascii="Times New Roman" w:hAnsi="Times New Roman" w:cs="Times New Roman"/>
                <w:sz w:val="24"/>
                <w:szCs w:val="24"/>
              </w:rPr>
              <w:t>25,26</w:t>
            </w:r>
          </w:p>
        </w:tc>
        <w:tc>
          <w:tcPr>
            <w:tcW w:w="113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32" w14:textId="77777777">
            <w:pPr>
              <w:widowControl w:val="0"/>
              <w:jc w:val="center"/>
              <w:rPr>
                <w:rFonts w:ascii="Times New Roman" w:hAnsi="Times New Roman" w:cs="Times New Roman"/>
                <w:sz w:val="24"/>
                <w:szCs w:val="24"/>
              </w:rPr>
            </w:pPr>
            <w:r>
              <w:rPr>
                <w:rFonts w:ascii="Times New Roman" w:hAnsi="Times New Roman" w:cs="Times New Roman"/>
                <w:sz w:val="24"/>
                <w:szCs w:val="24"/>
              </w:rPr>
              <w:t>3,03</w:t>
            </w:r>
          </w:p>
        </w:tc>
        <w:tc>
          <w:tcPr>
            <w:tcW w:w="1125"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33" w14:textId="77777777">
            <w:pPr>
              <w:widowControl w:val="0"/>
              <w:jc w:val="center"/>
              <w:rPr>
                <w:rFonts w:ascii="Times New Roman" w:hAnsi="Times New Roman" w:cs="Times New Roman"/>
                <w:sz w:val="24"/>
                <w:szCs w:val="24"/>
              </w:rPr>
            </w:pPr>
            <w:r>
              <w:rPr>
                <w:rFonts w:ascii="Times New Roman" w:hAnsi="Times New Roman" w:cs="Times New Roman"/>
                <w:sz w:val="24"/>
                <w:szCs w:val="24"/>
              </w:rPr>
              <w:t>13,74</w:t>
            </w:r>
          </w:p>
        </w:tc>
      </w:tr>
      <w:tr w:rsidR="005E526B" w14:paraId="1D778A3D" w14:textId="77777777">
        <w:tc>
          <w:tcPr>
            <w:tcW w:w="1128"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35" w14:textId="77777777">
            <w:pPr>
              <w:widowControl w:val="0"/>
              <w:rPr>
                <w:rFonts w:ascii="Times New Roman" w:hAnsi="Times New Roman" w:cs="Times New Roman"/>
                <w:sz w:val="24"/>
                <w:szCs w:val="24"/>
              </w:rPr>
            </w:pPr>
            <w:r>
              <w:rPr>
                <w:rFonts w:ascii="Times New Roman" w:hAnsi="Times New Roman" w:cs="Times New Roman"/>
                <w:sz w:val="24"/>
                <w:szCs w:val="24"/>
              </w:rPr>
              <w:t>2021</w:t>
            </w:r>
          </w:p>
        </w:tc>
        <w:tc>
          <w:tcPr>
            <w:tcW w:w="113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36" w14:textId="77777777">
            <w:pPr>
              <w:widowControl w:val="0"/>
              <w:jc w:val="center"/>
              <w:rPr>
                <w:rFonts w:ascii="Times New Roman" w:hAnsi="Times New Roman" w:cs="Times New Roman"/>
                <w:sz w:val="24"/>
                <w:szCs w:val="24"/>
              </w:rPr>
            </w:pPr>
            <w:r>
              <w:rPr>
                <w:rFonts w:ascii="Times New Roman" w:hAnsi="Times New Roman" w:cs="Times New Roman"/>
                <w:sz w:val="24"/>
                <w:szCs w:val="24"/>
              </w:rPr>
              <w:t>11,2</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37" w14:textId="77777777">
            <w:pPr>
              <w:widowControl w:val="0"/>
              <w:jc w:val="center"/>
              <w:rPr>
                <w:rFonts w:ascii="Times New Roman" w:hAnsi="Times New Roman" w:cs="Times New Roman"/>
                <w:sz w:val="24"/>
                <w:szCs w:val="24"/>
              </w:rPr>
            </w:pPr>
            <w:r>
              <w:rPr>
                <w:rFonts w:ascii="Times New Roman" w:hAnsi="Times New Roman" w:cs="Times New Roman"/>
                <w:sz w:val="24"/>
                <w:szCs w:val="24"/>
              </w:rPr>
              <w:t>4,32</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38"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0,2</w:t>
            </w:r>
          </w:p>
        </w:tc>
        <w:tc>
          <w:tcPr>
            <w:tcW w:w="113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39" w14:textId="77777777">
            <w:pPr>
              <w:widowControl w:val="0"/>
              <w:jc w:val="center"/>
              <w:rPr>
                <w:rFonts w:ascii="Times New Roman" w:hAnsi="Times New Roman" w:cs="Times New Roman"/>
                <w:sz w:val="24"/>
                <w:szCs w:val="24"/>
              </w:rPr>
            </w:pPr>
            <w:r>
              <w:rPr>
                <w:rFonts w:ascii="Times New Roman" w:hAnsi="Times New Roman" w:cs="Times New Roman"/>
                <w:sz w:val="24"/>
                <w:szCs w:val="24"/>
              </w:rPr>
              <w:t>86,09</w:t>
            </w:r>
          </w:p>
        </w:tc>
        <w:tc>
          <w:tcPr>
            <w:tcW w:w="1127"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3A" w14:textId="77777777">
            <w:pPr>
              <w:widowControl w:val="0"/>
              <w:jc w:val="center"/>
              <w:rPr>
                <w:rFonts w:ascii="Times New Roman" w:hAnsi="Times New Roman" w:cs="Times New Roman"/>
                <w:sz w:val="24"/>
                <w:szCs w:val="24"/>
              </w:rPr>
            </w:pPr>
            <w:r>
              <w:rPr>
                <w:rFonts w:ascii="Times New Roman" w:hAnsi="Times New Roman" w:cs="Times New Roman"/>
                <w:sz w:val="24"/>
                <w:szCs w:val="24"/>
              </w:rPr>
              <w:t>15,68</w:t>
            </w:r>
          </w:p>
        </w:tc>
        <w:tc>
          <w:tcPr>
            <w:tcW w:w="113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3B" w14:textId="77777777">
            <w:pPr>
              <w:widowControl w:val="0"/>
              <w:jc w:val="center"/>
              <w:rPr>
                <w:rFonts w:ascii="Times New Roman" w:hAnsi="Times New Roman" w:cs="Times New Roman"/>
                <w:sz w:val="24"/>
                <w:szCs w:val="24"/>
              </w:rPr>
            </w:pPr>
            <w:r>
              <w:rPr>
                <w:rFonts w:ascii="Times New Roman" w:hAnsi="Times New Roman" w:cs="Times New Roman"/>
                <w:sz w:val="24"/>
                <w:szCs w:val="24"/>
              </w:rPr>
              <w:t>2,2</w:t>
            </w:r>
          </w:p>
        </w:tc>
        <w:tc>
          <w:tcPr>
            <w:tcW w:w="1125"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3C" w14:textId="77777777">
            <w:pPr>
              <w:widowControl w:val="0"/>
              <w:jc w:val="center"/>
              <w:rPr>
                <w:rFonts w:ascii="Times New Roman" w:hAnsi="Times New Roman" w:cs="Times New Roman"/>
                <w:sz w:val="24"/>
                <w:szCs w:val="24"/>
              </w:rPr>
            </w:pPr>
            <w:r>
              <w:rPr>
                <w:rFonts w:ascii="Times New Roman" w:hAnsi="Times New Roman" w:cs="Times New Roman"/>
                <w:sz w:val="24"/>
                <w:szCs w:val="24"/>
              </w:rPr>
              <w:t>4,88</w:t>
            </w:r>
          </w:p>
        </w:tc>
      </w:tr>
    </w:tbl>
    <w:p w:rsidR="005E526B" w:rsidRDefault="00000000" w14:paraId="1D778A3E" w14:textId="77777777">
      <w:pPr>
        <w:jc w:val="center"/>
        <w:rPr>
          <w:rFonts w:ascii="Times New Roman" w:hAnsi="Times New Roman" w:cs="Times New Roman"/>
          <w:i/>
          <w:sz w:val="24"/>
          <w:szCs w:val="24"/>
        </w:rPr>
      </w:pPr>
      <w:r>
        <w:rPr>
          <w:rFonts w:ascii="Times New Roman" w:hAnsi="Times New Roman" w:cs="Times New Roman"/>
          <w:i/>
          <w:sz w:val="24"/>
          <w:szCs w:val="24"/>
        </w:rPr>
        <w:t>Forrás: KSH, saját számítás</w:t>
      </w:r>
    </w:p>
    <w:p w:rsidR="005E526B" w:rsidRDefault="005E526B" w14:paraId="1D778A3F" w14:textId="77777777">
      <w:pPr>
        <w:jc w:val="center"/>
        <w:rPr>
          <w:rFonts w:ascii="Times New Roman" w:hAnsi="Times New Roman" w:cs="Times New Roman"/>
          <w:sz w:val="24"/>
          <w:szCs w:val="24"/>
        </w:rPr>
      </w:pPr>
    </w:p>
    <w:p w:rsidR="005E526B" w:rsidRDefault="00000000" w14:paraId="1D778A40" w14:textId="7777777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 tízezer főre jutó lakásépítések valóban emelkedtek az évek során 2020-ig, ahogy az </w:t>
      </w:r>
      <w:r>
        <w:rPr>
          <w:rFonts w:ascii="Times New Roman" w:hAnsi="Times New Roman" w:cs="Times New Roman"/>
          <w:i/>
          <w:sz w:val="24"/>
          <w:szCs w:val="24"/>
        </w:rPr>
        <w:t xml:space="preserve">1. </w:t>
      </w:r>
      <w:r>
        <w:rPr>
          <w:rFonts w:ascii="Times New Roman" w:hAnsi="Times New Roman" w:cs="Times New Roman"/>
          <w:i/>
          <w:iCs/>
          <w:sz w:val="24"/>
          <w:szCs w:val="24"/>
        </w:rPr>
        <w:t>ábra</w:t>
      </w:r>
      <w:r>
        <w:rPr>
          <w:rFonts w:ascii="Times New Roman" w:hAnsi="Times New Roman" w:cs="Times New Roman"/>
          <w:sz w:val="24"/>
          <w:szCs w:val="24"/>
        </w:rPr>
        <w:t xml:space="preserve"> is mutatja. 2020-ban tetőzött a használatbavételi engedélyek száma az országban, </w:t>
      </w:r>
      <w:commentRangeStart w:id="35"/>
      <w:r>
        <w:rPr>
          <w:rFonts w:ascii="Times New Roman" w:hAnsi="Times New Roman" w:cs="Times New Roman"/>
          <w:sz w:val="24"/>
          <w:szCs w:val="24"/>
        </w:rPr>
        <w:t>majd 2021-ben már sokkal alacsonyabb volt a lakásépítések száma, a 2019-es érték alá esett több helyen és az átlagos lakásépítésekben is</w:t>
      </w:r>
      <w:commentRangeEnd w:id="35"/>
      <w:r w:rsidR="005D3CB8">
        <w:rPr>
          <w:rStyle w:val="CommentReference"/>
        </w:rPr>
        <w:commentReference w:id="35"/>
      </w:r>
      <w:r>
        <w:rPr>
          <w:rFonts w:ascii="Times New Roman" w:hAnsi="Times New Roman" w:cs="Times New Roman"/>
          <w:sz w:val="24"/>
          <w:szCs w:val="24"/>
        </w:rPr>
        <w:t>.</w:t>
      </w:r>
    </w:p>
    <w:p w:rsidR="005E526B" w:rsidRDefault="00000000" w14:paraId="1D778A41" w14:textId="77777777">
      <w:pPr>
        <w:ind w:firstLine="720"/>
        <w:jc w:val="both"/>
        <w:rPr>
          <w:rFonts w:ascii="Times New Roman" w:hAnsi="Times New Roman" w:cs="Times New Roman"/>
          <w:sz w:val="24"/>
          <w:szCs w:val="24"/>
        </w:rPr>
      </w:pPr>
      <w:r>
        <w:rPr>
          <w:rFonts w:ascii="Times New Roman" w:hAnsi="Times New Roman" w:cs="Times New Roman"/>
          <w:sz w:val="24"/>
          <w:szCs w:val="24"/>
        </w:rPr>
        <w:t xml:space="preserve">Az </w:t>
      </w:r>
      <w:r>
        <w:rPr>
          <w:rFonts w:ascii="Times New Roman" w:hAnsi="Times New Roman" w:cs="Times New Roman"/>
          <w:i/>
          <w:sz w:val="24"/>
          <w:szCs w:val="24"/>
        </w:rPr>
        <w:t>1. ábra</w:t>
      </w:r>
      <w:r>
        <w:rPr>
          <w:rFonts w:ascii="Times New Roman" w:hAnsi="Times New Roman" w:cs="Times New Roman"/>
          <w:sz w:val="24"/>
          <w:szCs w:val="24"/>
        </w:rPr>
        <w:t xml:space="preserve"> azonban mást is mutat: az átlaghoz viszonyítva egy általam választott Balaton melletti, egy észak-nyugat magyarországi és Budapest agglomerációjába tartozó járásban sokkal kiemelkedőbb a lakásépítések száma. Megvizsgálva az adatokat térben egy adott időpontban, mint például 2018-ban valami érdekes jelenség fedi fel magát. A </w:t>
      </w:r>
      <w:r>
        <w:rPr>
          <w:rFonts w:ascii="Times New Roman" w:hAnsi="Times New Roman" w:cs="Times New Roman"/>
          <w:i/>
          <w:sz w:val="24"/>
          <w:szCs w:val="24"/>
        </w:rPr>
        <w:t xml:space="preserve">2. ábrán </w:t>
      </w:r>
      <w:r>
        <w:rPr>
          <w:rFonts w:ascii="Times New Roman" w:hAnsi="Times New Roman" w:cs="Times New Roman"/>
          <w:sz w:val="24"/>
          <w:szCs w:val="24"/>
        </w:rPr>
        <w:t>láthatóak úgy nevezett “</w:t>
      </w:r>
      <w:proofErr w:type="spellStart"/>
      <w:r>
        <w:rPr>
          <w:rFonts w:ascii="Times New Roman" w:hAnsi="Times New Roman" w:cs="Times New Roman"/>
          <w:sz w:val="24"/>
          <w:szCs w:val="24"/>
        </w:rPr>
        <w:t>hotspotok</w:t>
      </w:r>
      <w:proofErr w:type="spellEnd"/>
      <w:r>
        <w:rPr>
          <w:rFonts w:ascii="Times New Roman" w:hAnsi="Times New Roman" w:cs="Times New Roman"/>
          <w:sz w:val="24"/>
          <w:szCs w:val="24"/>
        </w:rPr>
        <w:t>”, amik a területi adatoknál fordulhatnak elő.</w:t>
      </w:r>
    </w:p>
    <w:p w:rsidR="005E526B" w:rsidRDefault="00000000" w14:paraId="1D778A42" w14:textId="24F2D9FD">
      <w:pPr>
        <w:ind w:firstLine="720"/>
        <w:jc w:val="both"/>
        <w:rPr>
          <w:rFonts w:ascii="Times New Roman" w:hAnsi="Times New Roman" w:cs="Times New Roman"/>
          <w:sz w:val="24"/>
          <w:szCs w:val="24"/>
        </w:rPr>
      </w:pPr>
      <w:r>
        <w:rPr>
          <w:rFonts w:ascii="Times New Roman" w:hAnsi="Times New Roman" w:cs="Times New Roman"/>
          <w:sz w:val="24"/>
          <w:szCs w:val="24"/>
        </w:rPr>
        <w:t>Az országban három nagyobb gócpontot tudtam azonosítani, az első Budapest és agglomerációja, amivel az M7-es autópálya nyomvonalán összeér a második gócponttal, Balaton-melletti járásokkal. Magyarországon regionális szinten</w:t>
      </w:r>
      <w:ins w:author="Kovács László" w:date="2024-02-28T11:25:00Z" w:id="36">
        <w:r w:rsidR="00AB4B03">
          <w:rPr>
            <w:rFonts w:ascii="Times New Roman" w:hAnsi="Times New Roman" w:cs="Times New Roman"/>
            <w:sz w:val="24"/>
            <w:szCs w:val="24"/>
          </w:rPr>
          <w:t xml:space="preserve"> jelentősen</w:t>
        </w:r>
      </w:ins>
      <w:r>
        <w:rPr>
          <w:rFonts w:ascii="Times New Roman" w:hAnsi="Times New Roman" w:cs="Times New Roman"/>
          <w:sz w:val="24"/>
          <w:szCs w:val="24"/>
        </w:rPr>
        <w:t xml:space="preserve"> eltérőek az egy főre jutó bruttó GDP adatok, például 2019-et nézve Budapesten 10 048 Ft bruttó hazai termék jutott egy főre, Győr-Moson-Sopron vármegyében 5 525 Ft, Szabolcsban pedig 2 857 Ft. (KSH, 2022) Látszik, hogy óriási különbségek vannak régiónként és Budapest a legkiemelkedőbb. Az átlagkeresetek is tükrözik ezeket a szakadékokat, Budapesten ugyanebben az évben a bruttó átlagkereset 460, Győr-Moson-Sopron vármegyében 389, Szabolcs-Szatmár-Bereg vármegyében 252 ezer forint volt. (KSH, 2022) </w:t>
      </w:r>
      <w:ins w:author="Kovács László" w:date="2024-02-28T11:25:00Z" w:id="37">
        <w:r w:rsidR="00874BD7">
          <w:rPr>
            <w:rFonts w:ascii="Times New Roman" w:hAnsi="Times New Roman" w:cs="Times New Roman"/>
            <w:sz w:val="24"/>
            <w:szCs w:val="24"/>
          </w:rPr>
          <w:t xml:space="preserve">Ezek a nagy gazdasági különbségek pedig befolyásolhatják a regionális építkezési kedvet is. </w:t>
        </w:r>
      </w:ins>
      <w:r>
        <w:rPr>
          <w:rFonts w:ascii="Times New Roman" w:hAnsi="Times New Roman" w:cs="Times New Roman"/>
          <w:sz w:val="24"/>
          <w:szCs w:val="24"/>
        </w:rPr>
        <w:t xml:space="preserve">Észszerű döntés lehet tehát a munkavállalók részéről Budapesten munkát vállalni és ott vagy az agglomerációban házat vagy lakást venni, építeni. </w:t>
      </w:r>
    </w:p>
    <w:p w:rsidR="005E526B" w:rsidRDefault="00000000" w14:paraId="1D778A43" w14:textId="77777777">
      <w:pPr>
        <w:ind w:firstLine="720"/>
        <w:jc w:val="both"/>
        <w:rPr>
          <w:rFonts w:ascii="Times New Roman" w:hAnsi="Times New Roman" w:cs="Times New Roman"/>
          <w:sz w:val="24"/>
          <w:szCs w:val="24"/>
        </w:rPr>
      </w:pPr>
      <w:r>
        <w:rPr>
          <w:noProof/>
        </w:rPr>
        <w:drawing>
          <wp:anchor distT="114300" distB="114300" distL="114300" distR="114300" simplePos="0" relativeHeight="2" behindDoc="0" locked="0" layoutInCell="0" allowOverlap="1" wp14:anchorId="1D778B6C" wp14:editId="1D778B6D">
            <wp:simplePos x="0" y="0"/>
            <wp:positionH relativeFrom="margin">
              <wp:align>center</wp:align>
            </wp:positionH>
            <wp:positionV relativeFrom="paragraph">
              <wp:posOffset>332105</wp:posOffset>
            </wp:positionV>
            <wp:extent cx="5734050" cy="346011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2"/>
                    <a:stretch>
                      <a:fillRect/>
                    </a:stretch>
                  </pic:blipFill>
                  <pic:spPr bwMode="auto">
                    <a:xfrm>
                      <a:off x="0" y="0"/>
                      <a:ext cx="5734050" cy="3460115"/>
                    </a:xfrm>
                    <a:prstGeom prst="rect">
                      <a:avLst/>
                    </a:prstGeom>
                  </pic:spPr>
                </pic:pic>
              </a:graphicData>
            </a:graphic>
          </wp:anchor>
        </w:drawing>
      </w:r>
      <w:r>
        <w:rPr>
          <w:rFonts w:ascii="Times New Roman" w:hAnsi="Times New Roman" w:cs="Times New Roman"/>
          <w:i/>
          <w:iCs/>
          <w:sz w:val="24"/>
          <w:szCs w:val="24"/>
        </w:rPr>
        <w:t>1.ábra: A lakásépítések trendje</w:t>
      </w:r>
    </w:p>
    <w:p w:rsidR="005E526B" w:rsidRDefault="00000000" w14:paraId="1D778A44" w14:textId="77777777">
      <w:pPr>
        <w:jc w:val="center"/>
        <w:rPr>
          <w:rFonts w:ascii="Times New Roman" w:hAnsi="Times New Roman" w:cs="Times New Roman"/>
          <w:i/>
          <w:sz w:val="24"/>
          <w:szCs w:val="24"/>
        </w:rPr>
      </w:pPr>
      <w:r>
        <w:rPr>
          <w:rFonts w:ascii="Times New Roman" w:hAnsi="Times New Roman" w:cs="Times New Roman"/>
          <w:i/>
          <w:sz w:val="24"/>
          <w:szCs w:val="24"/>
        </w:rPr>
        <w:t>Forrás: KSH, saját számítás</w:t>
      </w:r>
    </w:p>
    <w:p w:rsidR="005E526B" w:rsidRDefault="005E526B" w14:paraId="1D778A45" w14:textId="77777777">
      <w:pPr>
        <w:ind w:firstLine="720"/>
        <w:jc w:val="both"/>
        <w:rPr>
          <w:rFonts w:ascii="Times New Roman" w:hAnsi="Times New Roman" w:cs="Times New Roman"/>
          <w:sz w:val="24"/>
          <w:szCs w:val="24"/>
        </w:rPr>
      </w:pPr>
    </w:p>
    <w:p w:rsidR="005E526B" w:rsidRDefault="00000000" w14:paraId="1D778A46" w14:textId="77777777">
      <w:pPr>
        <w:ind w:firstLine="720"/>
        <w:jc w:val="both"/>
        <w:rPr>
          <w:rFonts w:ascii="Times New Roman" w:hAnsi="Times New Roman" w:cs="Times New Roman"/>
          <w:sz w:val="24"/>
          <w:szCs w:val="24"/>
        </w:rPr>
      </w:pPr>
      <w:r>
        <w:rPr>
          <w:rFonts w:ascii="Times New Roman" w:hAnsi="Times New Roman" w:cs="Times New Roman"/>
          <w:sz w:val="24"/>
          <w:szCs w:val="24"/>
        </w:rPr>
        <w:t xml:space="preserve">A második gócpont a Balaton melletti, a Székesfehérvári és Gárdonyi járások. A Balaton mellett az utóbbi évtizedben jelentősen fellendültek a nyaralóépítések, beruházások, és az ottani, állandó lakosok száma nem olyan nagy, ám lehet, hogy sokan szeretnének ott </w:t>
      </w:r>
      <w:r>
        <w:rPr>
          <w:rFonts w:ascii="Times New Roman" w:hAnsi="Times New Roman" w:cs="Times New Roman"/>
          <w:sz w:val="24"/>
          <w:szCs w:val="24"/>
        </w:rPr>
        <w:t xml:space="preserve">nyaralót, ezért a tízezer főre jutó lakásépítések száma hatalmasra is ugorhat. Székesfehérvári és Gárdonyi járások esete egy picit másabb, több hatás is közre játszhat. Közel vannak a Velencei tóhoz, valamint ott halad el az M7-es autópálya, így viszonylag gyorsan el lehet jutni Budapestre vagy a Balatonhoz. </w:t>
      </w:r>
    </w:p>
    <w:p w:rsidR="005E526B" w:rsidRDefault="00000000" w14:paraId="1D778A47" w14:textId="77777777">
      <w:pPr>
        <w:ind w:firstLine="720"/>
        <w:jc w:val="both"/>
        <w:rPr>
          <w:rFonts w:ascii="Times New Roman" w:hAnsi="Times New Roman" w:cs="Times New Roman"/>
          <w:sz w:val="24"/>
          <w:szCs w:val="24"/>
        </w:rPr>
      </w:pPr>
      <w:r>
        <w:rPr>
          <w:rFonts w:ascii="Times New Roman" w:hAnsi="Times New Roman" w:cs="Times New Roman"/>
          <w:sz w:val="24"/>
          <w:szCs w:val="24"/>
        </w:rPr>
        <w:t>A harmadik “</w:t>
      </w:r>
      <w:proofErr w:type="spellStart"/>
      <w:r>
        <w:rPr>
          <w:rFonts w:ascii="Times New Roman" w:hAnsi="Times New Roman" w:cs="Times New Roman"/>
          <w:sz w:val="24"/>
          <w:szCs w:val="24"/>
        </w:rPr>
        <w:t>hotspot</w:t>
      </w:r>
      <w:proofErr w:type="spellEnd"/>
      <w:r>
        <w:rPr>
          <w:rFonts w:ascii="Times New Roman" w:hAnsi="Times New Roman" w:cs="Times New Roman"/>
          <w:sz w:val="24"/>
          <w:szCs w:val="24"/>
        </w:rPr>
        <w:t xml:space="preserve">” eggyel különlegesebb, mivel nem egy </w:t>
      </w:r>
      <w:commentRangeStart w:id="38"/>
      <w:r>
        <w:rPr>
          <w:rFonts w:ascii="Times New Roman" w:hAnsi="Times New Roman" w:cs="Times New Roman"/>
          <w:sz w:val="24"/>
          <w:szCs w:val="24"/>
        </w:rPr>
        <w:t>paca-szerű megjelenése van</w:t>
      </w:r>
      <w:commentRangeEnd w:id="38"/>
      <w:r w:rsidR="00AE5DAB">
        <w:rPr>
          <w:rStyle w:val="CommentReference"/>
        </w:rPr>
        <w:commentReference w:id="38"/>
      </w:r>
      <w:r>
        <w:rPr>
          <w:rFonts w:ascii="Times New Roman" w:hAnsi="Times New Roman" w:cs="Times New Roman"/>
          <w:sz w:val="24"/>
          <w:szCs w:val="24"/>
        </w:rPr>
        <w:t xml:space="preserve">, a Győri, Mosonmagyaróvári, Soproni, Kapuvári, Kőszegi, Szombathelyi, Sárvári és Szentgotthárdi járásokat foglalja magába. Az legtöbbjük közelsége az osztrák határhoz igencsak szembeötlő, illetve Győr pedig egy nagyon fejlett, prosperáló város saját egyetemmel, rengeteg beruházással. </w:t>
      </w:r>
    </w:p>
    <w:p w:rsidR="005E526B" w:rsidRDefault="00000000" w14:paraId="1D778A48" w14:textId="77777777">
      <w:pPr>
        <w:ind w:firstLine="720"/>
        <w:jc w:val="both"/>
        <w:rPr>
          <w:rFonts w:ascii="Times New Roman" w:hAnsi="Times New Roman" w:cs="Times New Roman"/>
          <w:sz w:val="24"/>
          <w:szCs w:val="24"/>
        </w:rPr>
      </w:pPr>
      <w:r>
        <w:rPr>
          <w:rFonts w:ascii="Times New Roman" w:hAnsi="Times New Roman" w:cs="Times New Roman"/>
          <w:sz w:val="24"/>
          <w:szCs w:val="24"/>
        </w:rPr>
        <w:t>Vannak kisebb kiemelkedő pontok, ezek megyei jogú városok járásai, mint Miskolc vagy Debrecen, de ezek egyedi, sokkal kisebb pontok.</w:t>
      </w:r>
    </w:p>
    <w:p w:rsidR="005E526B" w:rsidRDefault="00000000" w14:paraId="1D778A49" w14:textId="6C801F1A">
      <w:pPr>
        <w:ind w:firstLine="720"/>
        <w:jc w:val="both"/>
        <w:rPr>
          <w:rFonts w:ascii="Times New Roman" w:hAnsi="Times New Roman" w:cs="Times New Roman"/>
          <w:sz w:val="24"/>
          <w:szCs w:val="24"/>
        </w:rPr>
      </w:pPr>
      <w:r>
        <w:rPr>
          <w:rFonts w:ascii="Times New Roman" w:hAnsi="Times New Roman" w:cs="Times New Roman"/>
          <w:sz w:val="24"/>
          <w:szCs w:val="24"/>
        </w:rPr>
        <w:t xml:space="preserve">Az idősoros adatoknál fordulhat elő az </w:t>
      </w:r>
      <w:proofErr w:type="spellStart"/>
      <w:r>
        <w:rPr>
          <w:rFonts w:ascii="Times New Roman" w:hAnsi="Times New Roman" w:cs="Times New Roman"/>
          <w:sz w:val="24"/>
          <w:szCs w:val="24"/>
        </w:rPr>
        <w:t>autokorreláció</w:t>
      </w:r>
      <w:proofErr w:type="spellEnd"/>
      <w:r>
        <w:rPr>
          <w:rFonts w:ascii="Times New Roman" w:hAnsi="Times New Roman" w:cs="Times New Roman"/>
          <w:sz w:val="24"/>
          <w:szCs w:val="24"/>
        </w:rPr>
        <w:t xml:space="preserve"> jelensége, ez azt jelenti, hogy az idősor elemei nem korrelálnak egymással. A korreláció és parciális korreláció is az idősor </w:t>
      </w:r>
      <w:proofErr w:type="spellStart"/>
      <w:r>
        <w:rPr>
          <w:rFonts w:ascii="Times New Roman" w:hAnsi="Times New Roman" w:cs="Times New Roman"/>
          <w:sz w:val="24"/>
          <w:szCs w:val="24"/>
        </w:rPr>
        <w:t>Y</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Y</w:t>
      </w:r>
      <w:r>
        <w:rPr>
          <w:rFonts w:ascii="Times New Roman" w:hAnsi="Times New Roman" w:cs="Times New Roman"/>
          <w:sz w:val="24"/>
          <w:szCs w:val="24"/>
          <w:vertAlign w:val="subscript"/>
        </w:rPr>
        <w:t>t</w:t>
      </w:r>
      <w:proofErr w:type="spellEnd"/>
      <w:r>
        <w:rPr>
          <w:rFonts w:ascii="Times New Roman" w:hAnsi="Times New Roman" w:cs="Times New Roman"/>
          <w:sz w:val="24"/>
          <w:szCs w:val="24"/>
          <w:vertAlign w:val="subscript"/>
        </w:rPr>
        <w:t>-k</w:t>
      </w:r>
      <w:r>
        <w:rPr>
          <w:rFonts w:ascii="Times New Roman" w:hAnsi="Times New Roman" w:cs="Times New Roman"/>
          <w:sz w:val="24"/>
          <w:szCs w:val="24"/>
        </w:rPr>
        <w:t xml:space="preserve"> elemeire nem tér el szignifikánsan 0-tól </w:t>
      </w:r>
      <w:r>
        <w:rPr>
          <w:rFonts w:ascii="Cambria Math" w:hAnsi="Cambria Math" w:cs="Cambria Math"/>
          <w:sz w:val="24"/>
          <w:szCs w:val="24"/>
        </w:rPr>
        <w:t>∀</w:t>
      </w:r>
      <w:r>
        <w:rPr>
          <w:rFonts w:ascii="Times New Roman" w:hAnsi="Times New Roman" w:cs="Times New Roman"/>
          <w:sz w:val="24"/>
          <w:szCs w:val="24"/>
        </w:rPr>
        <w:t>k &gt; 0-ra (</w:t>
      </w:r>
      <w:proofErr w:type="spellStart"/>
      <w:proofErr w:type="gramStart"/>
      <w:r>
        <w:rPr>
          <w:rFonts w:ascii="Times New Roman" w:hAnsi="Times New Roman" w:cs="Times New Roman"/>
          <w:sz w:val="24"/>
          <w:szCs w:val="24"/>
        </w:rPr>
        <w:t>t,k</w:t>
      </w:r>
      <w:proofErr w:type="spellEnd"/>
      <w:proofErr w:type="gramEnd"/>
      <w:r>
        <w:rPr>
          <w:rFonts w:ascii="Times New Roman" w:hAnsi="Times New Roman" w:cs="Times New Roman"/>
          <w:sz w:val="24"/>
          <w:szCs w:val="24"/>
        </w:rPr>
        <w:t xml:space="preserve"> ϵ N). A területi adatok térben egymás mellett helyezkednek el, így ezek is korrelálhatnak térbeli dimenzióból nézve egymással, ez a térbeli </w:t>
      </w:r>
      <w:proofErr w:type="spellStart"/>
      <w:r>
        <w:rPr>
          <w:rFonts w:ascii="Times New Roman" w:hAnsi="Times New Roman" w:cs="Times New Roman"/>
          <w:sz w:val="24"/>
          <w:szCs w:val="24"/>
        </w:rPr>
        <w:t>autokorreláció</w:t>
      </w:r>
      <w:proofErr w:type="spellEnd"/>
      <w:r>
        <w:rPr>
          <w:rFonts w:ascii="Times New Roman" w:hAnsi="Times New Roman" w:cs="Times New Roman"/>
          <w:sz w:val="24"/>
          <w:szCs w:val="24"/>
        </w:rPr>
        <w:t xml:space="preserve">. A térbeli </w:t>
      </w:r>
      <w:proofErr w:type="spellStart"/>
      <w:r>
        <w:rPr>
          <w:rFonts w:ascii="Times New Roman" w:hAnsi="Times New Roman" w:cs="Times New Roman"/>
          <w:sz w:val="24"/>
          <w:szCs w:val="24"/>
        </w:rPr>
        <w:t>autokorreláció</w:t>
      </w:r>
      <w:proofErr w:type="spellEnd"/>
      <w:r>
        <w:rPr>
          <w:rFonts w:ascii="Times New Roman" w:hAnsi="Times New Roman" w:cs="Times New Roman"/>
          <w:sz w:val="24"/>
          <w:szCs w:val="24"/>
        </w:rPr>
        <w:t xml:space="preserve"> mérésére vannak különböző mutatók, ám először meg kellene határozni, hogy mely járások </w:t>
      </w:r>
      <w:proofErr w:type="spellStart"/>
      <w:r>
        <w:rPr>
          <w:rFonts w:ascii="Times New Roman" w:hAnsi="Times New Roman" w:cs="Times New Roman"/>
          <w:sz w:val="24"/>
          <w:szCs w:val="24"/>
        </w:rPr>
        <w:t>szomszédosak</w:t>
      </w:r>
      <w:proofErr w:type="spellEnd"/>
      <w:r>
        <w:rPr>
          <w:rFonts w:ascii="Times New Roman" w:hAnsi="Times New Roman" w:cs="Times New Roman"/>
          <w:sz w:val="24"/>
          <w:szCs w:val="24"/>
        </w:rPr>
        <w:t xml:space="preserve">. Észszerű megoldás lenne egyszerűen összeszedni, hogy mely járásoknak van szomszédos határa melyikkel. Alternatívaként azt is meg lehetne nézni, hogy a járások geometriai középpontjai egy megadott távolságon belül helyezkednek el egymáshoz képest. A szomszédság definiálásához én inkább egy inverz távolságalapú (euklideszi), sorstandardizált súlymátrixot fogok használni, mert logikusabbnak tűnik az, hogy a távolságoknak nagyobb jelentőségük van, mint az effektív határoknak. Magyarországon rengetegen ingázhatnak napi szinten munkába, és ha így lenne, akkor gyakorta járhatnak szomszédos vagy egyel messzibb járásokba is. Véleményem szerint a távolság, amitől egyes járásokat szomszédosnak lehet tekinteni 30-40 km között lehet, </w:t>
      </w:r>
      <w:commentRangeStart w:id="39"/>
      <w:r>
        <w:rPr>
          <w:rFonts w:ascii="Times New Roman" w:hAnsi="Times New Roman" w:cs="Times New Roman"/>
          <w:sz w:val="24"/>
          <w:szCs w:val="24"/>
        </w:rPr>
        <w:t>ez körülbelül elképzelhető az ország méretéből és a járások számából, nem is beszélve arról, hogy ez akár mindennapi ingázási távolságnak sem nagy</w:t>
      </w:r>
      <w:commentRangeEnd w:id="39"/>
      <w:r w:rsidR="00390EA1">
        <w:rPr>
          <w:rStyle w:val="CommentReference"/>
        </w:rPr>
        <w:commentReference w:id="39"/>
      </w:r>
      <w:r>
        <w:rPr>
          <w:rFonts w:ascii="Times New Roman" w:hAnsi="Times New Roman" w:cs="Times New Roman"/>
          <w:sz w:val="24"/>
          <w:szCs w:val="24"/>
        </w:rPr>
        <w:t xml:space="preserve">. Ahhoz, hogy meg tudjam állapítani az optimális távolságot, hogy mit tekintek egy járás szomszédjának kellenek az </w:t>
      </w:r>
      <w:proofErr w:type="spellStart"/>
      <w:r>
        <w:rPr>
          <w:rFonts w:ascii="Times New Roman" w:hAnsi="Times New Roman" w:cs="Times New Roman"/>
          <w:sz w:val="24"/>
          <w:szCs w:val="24"/>
        </w:rPr>
        <w:t>autokorrelációs</w:t>
      </w:r>
      <w:proofErr w:type="spellEnd"/>
      <w:r>
        <w:rPr>
          <w:rFonts w:ascii="Times New Roman" w:hAnsi="Times New Roman" w:cs="Times New Roman"/>
          <w:sz w:val="24"/>
          <w:szCs w:val="24"/>
        </w:rPr>
        <w:t xml:space="preserve"> mutatószámok. </w:t>
      </w:r>
      <w:proofErr w:type="spellStart"/>
      <w:r>
        <w:rPr>
          <w:rFonts w:ascii="Times New Roman" w:hAnsi="Times New Roman" w:cs="Times New Roman"/>
          <w:sz w:val="24"/>
          <w:szCs w:val="24"/>
        </w:rPr>
        <w:t>Moran</w:t>
      </w:r>
      <w:proofErr w:type="spellEnd"/>
      <w:r>
        <w:rPr>
          <w:rFonts w:ascii="Times New Roman" w:hAnsi="Times New Roman" w:cs="Times New Roman"/>
          <w:sz w:val="24"/>
          <w:szCs w:val="24"/>
        </w:rPr>
        <w:t xml:space="preserve"> I-je és </w:t>
      </w:r>
      <w:proofErr w:type="spellStart"/>
      <w:r>
        <w:rPr>
          <w:rFonts w:ascii="Times New Roman" w:hAnsi="Times New Roman" w:cs="Times New Roman"/>
          <w:sz w:val="24"/>
          <w:szCs w:val="24"/>
        </w:rPr>
        <w:t>Geary</w:t>
      </w:r>
      <w:proofErr w:type="spellEnd"/>
      <w:r>
        <w:rPr>
          <w:rFonts w:ascii="Times New Roman" w:hAnsi="Times New Roman" w:cs="Times New Roman"/>
          <w:sz w:val="24"/>
          <w:szCs w:val="24"/>
        </w:rPr>
        <w:t xml:space="preserve"> C-je is bevett </w:t>
      </w:r>
      <w:proofErr w:type="spellStart"/>
      <w:r>
        <w:rPr>
          <w:rFonts w:ascii="Times New Roman" w:hAnsi="Times New Roman" w:cs="Times New Roman"/>
          <w:sz w:val="24"/>
          <w:szCs w:val="24"/>
        </w:rPr>
        <w:t>autokorrelációs</w:t>
      </w:r>
      <w:proofErr w:type="spellEnd"/>
      <w:r>
        <w:rPr>
          <w:rFonts w:ascii="Times New Roman" w:hAnsi="Times New Roman" w:cs="Times New Roman"/>
          <w:sz w:val="24"/>
          <w:szCs w:val="24"/>
        </w:rPr>
        <w:t xml:space="preserve"> mutató, amiket kiszámoltam több vizsgált évben és távolsággal.</w:t>
      </w:r>
      <w:ins w:author="Kovács László" w:date="2024-02-28T11:29:00Z" w:id="40">
        <w:r w:rsidR="00390EA1">
          <w:rPr>
            <w:rFonts w:ascii="Times New Roman" w:hAnsi="Times New Roman" w:cs="Times New Roman"/>
            <w:sz w:val="24"/>
            <w:szCs w:val="24"/>
          </w:rPr>
          <w:t xml:space="preserve"> </w:t>
        </w:r>
      </w:ins>
      <w:proofErr w:type="gramStart"/>
      <w:r>
        <w:rPr>
          <w:rFonts w:ascii="Times New Roman" w:hAnsi="Times New Roman" w:cs="Times New Roman"/>
          <w:sz w:val="24"/>
          <w:szCs w:val="24"/>
        </w:rPr>
        <w:t>(</w:t>
      </w:r>
      <w:proofErr w:type="gramEnd"/>
      <w:r>
        <w:rPr>
          <w:rFonts w:ascii="Times New Roman" w:hAnsi="Times New Roman" w:cs="Times New Roman"/>
          <w:sz w:val="24"/>
          <w:szCs w:val="24"/>
        </w:rPr>
        <w:t>Varga, 2002)</w:t>
      </w:r>
    </w:p>
    <w:p w:rsidR="005E526B" w:rsidRDefault="00000000" w14:paraId="1D778A4A" w14:textId="3219D938">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Moran</w:t>
      </w:r>
      <w:proofErr w:type="spellEnd"/>
      <w:r>
        <w:rPr>
          <w:rFonts w:ascii="Times New Roman" w:hAnsi="Times New Roman" w:cs="Times New Roman"/>
          <w:sz w:val="24"/>
          <w:szCs w:val="24"/>
        </w:rPr>
        <w:t xml:space="preserve"> I-je a [-1;1] tartományban vehet fel értéket, hasonlóan a </w:t>
      </w:r>
      <w:proofErr w:type="spellStart"/>
      <w:r>
        <w:rPr>
          <w:rFonts w:ascii="Times New Roman" w:hAnsi="Times New Roman" w:cs="Times New Roman"/>
          <w:sz w:val="24"/>
          <w:szCs w:val="24"/>
        </w:rPr>
        <w:t>Pearson</w:t>
      </w:r>
      <w:proofErr w:type="spellEnd"/>
      <w:r>
        <w:rPr>
          <w:rFonts w:ascii="Times New Roman" w:hAnsi="Times New Roman" w:cs="Times New Roman"/>
          <w:sz w:val="24"/>
          <w:szCs w:val="24"/>
        </w:rPr>
        <w:t>-féle korrelációhoz, minél nagyobb az abszolút távolsága I-</w:t>
      </w:r>
      <w:proofErr w:type="spellStart"/>
      <w:r>
        <w:rPr>
          <w:rFonts w:ascii="Times New Roman" w:hAnsi="Times New Roman" w:cs="Times New Roman"/>
          <w:sz w:val="24"/>
          <w:szCs w:val="24"/>
        </w:rPr>
        <w:t>nek</w:t>
      </w:r>
      <w:proofErr w:type="spellEnd"/>
      <w:r>
        <w:rPr>
          <w:rFonts w:ascii="Times New Roman" w:hAnsi="Times New Roman" w:cs="Times New Roman"/>
          <w:sz w:val="24"/>
          <w:szCs w:val="24"/>
        </w:rPr>
        <w:t xml:space="preserve"> a nullától annál erősebb az </w:t>
      </w:r>
      <w:proofErr w:type="spellStart"/>
      <w:r>
        <w:rPr>
          <w:rFonts w:ascii="Times New Roman" w:hAnsi="Times New Roman" w:cs="Times New Roman"/>
          <w:sz w:val="24"/>
          <w:szCs w:val="24"/>
        </w:rPr>
        <w:t>autokorreláció</w:t>
      </w:r>
      <w:proofErr w:type="spellEnd"/>
      <w:r>
        <w:rPr>
          <w:rFonts w:ascii="Times New Roman" w:hAnsi="Times New Roman" w:cs="Times New Roman"/>
          <w:sz w:val="24"/>
          <w:szCs w:val="24"/>
        </w:rPr>
        <w:t xml:space="preserve">, az előjelek pedig hasonlóan, ha I negatív, akkor </w:t>
      </w:r>
      <w:del w:author="Kovács László" w:date="2024-02-28T11:30:00Z" w:id="41">
        <w:r w:rsidDel="00B07DD5">
          <w:rPr>
            <w:rFonts w:ascii="Times New Roman" w:hAnsi="Times New Roman" w:cs="Times New Roman"/>
            <w:sz w:val="24"/>
            <w:szCs w:val="24"/>
          </w:rPr>
          <w:delText xml:space="preserve">negatív </w:delText>
        </w:r>
      </w:del>
      <w:ins w:author="Kovács László" w:date="2024-02-28T11:30:00Z" w:id="42">
        <w:r w:rsidR="00B07DD5">
          <w:rPr>
            <w:rFonts w:ascii="Times New Roman" w:hAnsi="Times New Roman" w:cs="Times New Roman"/>
            <w:sz w:val="24"/>
            <w:szCs w:val="24"/>
          </w:rPr>
          <w:t>ellentétes</w:t>
        </w:r>
        <w:r w:rsidR="00B07DD5">
          <w:rPr>
            <w:rFonts w:ascii="Times New Roman" w:hAnsi="Times New Roman" w:cs="Times New Roman"/>
            <w:sz w:val="24"/>
            <w:szCs w:val="24"/>
          </w:rPr>
          <w:t xml:space="preserve"> </w:t>
        </w:r>
      </w:ins>
      <w:r>
        <w:rPr>
          <w:rFonts w:ascii="Times New Roman" w:hAnsi="Times New Roman" w:cs="Times New Roman"/>
          <w:sz w:val="24"/>
          <w:szCs w:val="24"/>
        </w:rPr>
        <w:t xml:space="preserve">irányban van </w:t>
      </w:r>
      <w:proofErr w:type="spellStart"/>
      <w:r>
        <w:rPr>
          <w:rFonts w:ascii="Times New Roman" w:hAnsi="Times New Roman" w:cs="Times New Roman"/>
          <w:sz w:val="24"/>
          <w:szCs w:val="24"/>
        </w:rPr>
        <w:t>autokorreláció</w:t>
      </w:r>
      <w:proofErr w:type="spellEnd"/>
      <w:r>
        <w:rPr>
          <w:rFonts w:ascii="Times New Roman" w:hAnsi="Times New Roman" w:cs="Times New Roman"/>
          <w:sz w:val="24"/>
          <w:szCs w:val="24"/>
        </w:rPr>
        <w:t xml:space="preserve">, ha pozitív, akkor </w:t>
      </w:r>
      <w:del w:author="Kovács László" w:date="2024-02-28T11:30:00Z" w:id="43">
        <w:r w:rsidDel="00B07DD5">
          <w:rPr>
            <w:rFonts w:ascii="Times New Roman" w:hAnsi="Times New Roman" w:cs="Times New Roman"/>
            <w:sz w:val="24"/>
            <w:szCs w:val="24"/>
          </w:rPr>
          <w:delText xml:space="preserve">pozitív </w:delText>
        </w:r>
      </w:del>
      <w:ins w:author="Kovács László" w:date="2024-02-28T11:30:00Z" w:id="44">
        <w:r w:rsidR="00B07DD5">
          <w:rPr>
            <w:rFonts w:ascii="Times New Roman" w:hAnsi="Times New Roman" w:cs="Times New Roman"/>
            <w:sz w:val="24"/>
            <w:szCs w:val="24"/>
          </w:rPr>
          <w:t>azonos</w:t>
        </w:r>
        <w:r w:rsidR="00B07DD5">
          <w:rPr>
            <w:rFonts w:ascii="Times New Roman" w:hAnsi="Times New Roman" w:cs="Times New Roman"/>
            <w:sz w:val="24"/>
            <w:szCs w:val="24"/>
          </w:rPr>
          <w:t xml:space="preserve"> </w:t>
        </w:r>
      </w:ins>
      <w:r>
        <w:rPr>
          <w:rFonts w:ascii="Times New Roman" w:hAnsi="Times New Roman" w:cs="Times New Roman"/>
          <w:sz w:val="24"/>
          <w:szCs w:val="24"/>
        </w:rPr>
        <w:t xml:space="preserve">irányban. </w:t>
      </w:r>
      <w:proofErr w:type="spellStart"/>
      <w:r>
        <w:rPr>
          <w:rFonts w:ascii="Times New Roman" w:hAnsi="Times New Roman" w:cs="Times New Roman"/>
          <w:sz w:val="24"/>
          <w:szCs w:val="24"/>
        </w:rPr>
        <w:t>Moran</w:t>
      </w:r>
      <w:proofErr w:type="spellEnd"/>
      <w:r>
        <w:rPr>
          <w:rFonts w:ascii="Times New Roman" w:hAnsi="Times New Roman" w:cs="Times New Roman"/>
          <w:sz w:val="24"/>
          <w:szCs w:val="24"/>
        </w:rPr>
        <w:t xml:space="preserve"> I-</w:t>
      </w:r>
      <w:proofErr w:type="spellStart"/>
      <w:r>
        <w:rPr>
          <w:rFonts w:ascii="Times New Roman" w:hAnsi="Times New Roman" w:cs="Times New Roman"/>
          <w:sz w:val="24"/>
          <w:szCs w:val="24"/>
        </w:rPr>
        <w:t>jének</w:t>
      </w:r>
      <w:proofErr w:type="spellEnd"/>
      <w:r>
        <w:rPr>
          <w:rFonts w:ascii="Times New Roman" w:hAnsi="Times New Roman" w:cs="Times New Roman"/>
          <w:sz w:val="24"/>
          <w:szCs w:val="24"/>
        </w:rPr>
        <w:t xml:space="preserve"> képlete, amennyiben sorstandardizált W súlymátrix áll rendelkezésre:</w:t>
      </w:r>
    </w:p>
    <w:p w:rsidR="005E526B" w:rsidRDefault="00000000" w14:paraId="1D778A4B" w14:textId="77777777">
      <w:pPr>
        <w:jc w:val="center"/>
        <w:rPr>
          <w:rFonts w:ascii="Times New Roman" w:hAnsi="Times New Roman" w:cs="Times New Roman"/>
          <w:sz w:val="24"/>
          <w:szCs w:val="24"/>
        </w:rPr>
      </w:pPr>
      <m:oMathPara>
        <m:oMathParaPr>
          <m:jc m:val="center"/>
        </m:oMathParaPr>
        <m:oMath>
          <m:r>
            <w:rPr>
              <w:rFonts w:ascii="Cambria Math" w:hAnsi="Cambria Math"/>
            </w:rPr>
            <m:t>I=</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w</m:t>
                  </m:r>
                </m:e>
                <m:sub>
                  <m:r>
                    <w:rPr>
                      <w:rFonts w:ascii="Cambria Math" w:hAnsi="Cambria Math"/>
                    </w:rPr>
                    <m:t>ij</m:t>
                  </m:r>
                </m:sub>
              </m:sSub>
            </m:e>
          </m:nary>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–μ</m:t>
                  </m:r>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–μ</m:t>
                  </m:r>
                </m:e>
              </m:d>
            </m:num>
            <m:den>
              <m:sSub>
                <m:sSubPr>
                  <m:ctrlPr>
                    <w:rPr>
                      <w:rFonts w:ascii="Cambria Math" w:hAnsi="Cambria Math"/>
                    </w:rPr>
                  </m:ctrlPr>
                </m:sSubPr>
                <m:e>
                  <m:r>
                    <w:rPr>
                      <w:rFonts w:ascii="Cambria Math" w:hAnsi="Cambria Math"/>
                    </w:rPr>
                    <m:t>Σ</m:t>
                  </m:r>
                </m:e>
                <m:sub>
                  <m:r>
                    <w:rPr>
                      <w:rFonts w:ascii="Cambria Math" w:hAnsi="Cambria Math"/>
                    </w:rPr>
                    <m:t>i</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den>
          </m:f>
        </m:oMath>
      </m:oMathPara>
    </w:p>
    <w:p w:rsidR="005E526B" w:rsidRDefault="00000000" w14:paraId="1D778A4C" w14:textId="77777777">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Geary</w:t>
      </w:r>
      <w:proofErr w:type="spellEnd"/>
      <w:r>
        <w:rPr>
          <w:rFonts w:ascii="Times New Roman" w:hAnsi="Times New Roman" w:cs="Times New Roman"/>
          <w:sz w:val="24"/>
          <w:szCs w:val="24"/>
        </w:rPr>
        <w:t xml:space="preserve"> C-je egy 0 és egy 1-nél nagyobb, nem meghatározott szám között lehet. C értéke 1 alatt pozitív </w:t>
      </w:r>
      <w:proofErr w:type="spellStart"/>
      <w:r>
        <w:rPr>
          <w:rFonts w:ascii="Times New Roman" w:hAnsi="Times New Roman" w:cs="Times New Roman"/>
          <w:sz w:val="24"/>
          <w:szCs w:val="24"/>
        </w:rPr>
        <w:t>autokorrelációt</w:t>
      </w:r>
      <w:proofErr w:type="spellEnd"/>
      <w:r>
        <w:rPr>
          <w:rFonts w:ascii="Times New Roman" w:hAnsi="Times New Roman" w:cs="Times New Roman"/>
          <w:sz w:val="24"/>
          <w:szCs w:val="24"/>
        </w:rPr>
        <w:t xml:space="preserve"> jelent, míg szignifikánsan felette negatív </w:t>
      </w:r>
      <w:proofErr w:type="spellStart"/>
      <w:r>
        <w:rPr>
          <w:rFonts w:ascii="Times New Roman" w:hAnsi="Times New Roman" w:cs="Times New Roman"/>
          <w:sz w:val="24"/>
          <w:szCs w:val="24"/>
        </w:rPr>
        <w:t>autokorrelációt</w:t>
      </w:r>
      <w:proofErr w:type="spellEnd"/>
      <w:r>
        <w:rPr>
          <w:rFonts w:ascii="Times New Roman" w:hAnsi="Times New Roman" w:cs="Times New Roman"/>
          <w:sz w:val="24"/>
          <w:szCs w:val="24"/>
        </w:rPr>
        <w:t xml:space="preserve"> jelent. (Varga, 2002)</w:t>
      </w:r>
    </w:p>
    <w:p w:rsidR="005E526B" w:rsidRDefault="00000000" w14:paraId="1D778A4D" w14:textId="77777777">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Geary</w:t>
      </w:r>
      <w:proofErr w:type="spellEnd"/>
      <w:r>
        <w:rPr>
          <w:rFonts w:ascii="Times New Roman" w:hAnsi="Times New Roman" w:cs="Times New Roman"/>
          <w:sz w:val="24"/>
          <w:szCs w:val="24"/>
        </w:rPr>
        <w:t xml:space="preserve"> C-je az alábbi formulával áll elő:</w:t>
      </w:r>
    </w:p>
    <w:p w:rsidR="005E526B" w:rsidRDefault="00000000" w14:paraId="1D778A4E" w14:textId="77777777">
      <w:pPr>
        <w:ind w:firstLine="720"/>
        <w:jc w:val="center"/>
        <w:rPr>
          <w:rFonts w:ascii="Times New Roman" w:hAnsi="Times New Roman" w:cs="Times New Roman"/>
          <w:sz w:val="24"/>
          <w:szCs w:val="24"/>
        </w:rPr>
      </w:pPr>
      <m:oMathPara>
        <m:oMathParaPr>
          <m:jc m:val="center"/>
        </m:oMathParaPr>
        <m:oMath>
          <m:r>
            <w:rPr>
              <w:rFonts w:ascii="Cambria Math" w:hAnsi="Cambria Math"/>
            </w:rPr>
            <w:lastRenderedPageBreak/>
            <m:t>C=</m:t>
          </m:r>
          <m:f>
            <m:fPr>
              <m:ctrlPr>
                <w:rPr>
                  <w:rFonts w:ascii="Cambria Math" w:hAnsi="Cambria Math"/>
                </w:rPr>
              </m:ctrlPr>
            </m:fPr>
            <m:num>
              <m:d>
                <m:dPr>
                  <m:ctrlPr>
                    <w:rPr>
                      <w:rFonts w:ascii="Cambria Math" w:hAnsi="Cambria Math"/>
                    </w:rPr>
                  </m:ctrlPr>
                </m:dPr>
                <m:e>
                  <m:r>
                    <w:rPr>
                      <w:rFonts w:ascii="Cambria Math" w:hAnsi="Cambria Math"/>
                    </w:rPr>
                    <m:t>N-1</m:t>
                  </m:r>
                </m:e>
              </m:d>
              <m:nary>
                <m:naryPr>
                  <m:chr m:val="∑"/>
                  <m:subHide m:val="1"/>
                  <m:supHide m:val="1"/>
                  <m:ctrlPr>
                    <w:rPr>
                      <w:rFonts w:ascii="Cambria Math" w:hAnsi="Cambria Math"/>
                    </w:rPr>
                  </m:ctrlPr>
                </m:naryPr>
                <m:sub/>
                <m:sup/>
                <m:e>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w</m:t>
                          </m:r>
                        </m:e>
                        <m:sub>
                          <m:r>
                            <w:rPr>
                              <w:rFonts w:ascii="Cambria Math" w:hAnsi="Cambria Math"/>
                            </w:rPr>
                            <m:t>ij</m:t>
                          </m:r>
                        </m:sub>
                      </m:sSub>
                    </m:e>
                  </m:nary>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sSub>
                <m:sSubPr>
                  <m:ctrlPr>
                    <w:rPr>
                      <w:rFonts w:ascii="Cambria Math" w:hAnsi="Cambria Math"/>
                    </w:rPr>
                  </m:ctrlPr>
                </m:sSubPr>
                <m:e>
                  <m:r>
                    <w:rPr>
                      <w:rFonts w:ascii="Cambria Math" w:hAnsi="Cambria Math"/>
                    </w:rPr>
                    <m:t>S</m:t>
                  </m:r>
                </m:e>
                <m:sub>
                  <m:r>
                    <w:rPr>
                      <w:rFonts w:ascii="Cambria Math" w:hAnsi="Cambria Math"/>
                    </w:rPr>
                    <m:t>0</m:t>
                  </m:r>
                </m:sub>
              </m:sSub>
              <m:nary>
                <m:naryPr>
                  <m:chr m:val="∑"/>
                  <m:subHide m:val="1"/>
                  <m:supHide m:val="1"/>
                  <m:ctrlPr>
                    <w:rPr>
                      <w:rFonts w:ascii="Cambria Math" w:hAnsi="Cambria Math"/>
                    </w:rPr>
                  </m:ctrlPr>
                </m:naryPr>
                <m: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den>
          </m:f>
        </m:oMath>
      </m:oMathPara>
    </w:p>
    <w:p w:rsidR="005E526B" w:rsidRDefault="00000000" w14:paraId="1D778A4F" w14:textId="77777777">
      <w:pPr>
        <w:ind w:firstLine="720"/>
        <w:jc w:val="center"/>
        <w:rPr>
          <w:rFonts w:ascii="Times New Roman" w:hAnsi="Times New Roman" w:cs="Times New Roman"/>
          <w:i/>
          <w:iCs/>
          <w:sz w:val="24"/>
          <w:szCs w:val="24"/>
        </w:rPr>
      </w:pPr>
      <w:r>
        <w:rPr>
          <w:noProof/>
        </w:rPr>
        <w:drawing>
          <wp:anchor distT="0" distB="0" distL="114300" distR="114300" simplePos="0" relativeHeight="3" behindDoc="0" locked="0" layoutInCell="0" allowOverlap="1" wp14:anchorId="1D778B6E" wp14:editId="1D778B6F">
            <wp:simplePos x="0" y="0"/>
            <wp:positionH relativeFrom="column">
              <wp:posOffset>0</wp:posOffset>
            </wp:positionH>
            <wp:positionV relativeFrom="paragraph">
              <wp:posOffset>261620</wp:posOffset>
            </wp:positionV>
            <wp:extent cx="5734050" cy="3577590"/>
            <wp:effectExtent l="0" t="0" r="0" b="0"/>
            <wp:wrapTopAndBottom/>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1"/>
                    <pic:cNvPicPr>
                      <a:picLocks noChangeAspect="1" noChangeArrowheads="1"/>
                    </pic:cNvPicPr>
                  </pic:nvPicPr>
                  <pic:blipFill>
                    <a:blip r:embed="rId13"/>
                    <a:stretch>
                      <a:fillRect/>
                    </a:stretch>
                  </pic:blipFill>
                  <pic:spPr bwMode="auto">
                    <a:xfrm>
                      <a:off x="0" y="0"/>
                      <a:ext cx="5734050" cy="3577590"/>
                    </a:xfrm>
                    <a:prstGeom prst="rect">
                      <a:avLst/>
                    </a:prstGeom>
                  </pic:spPr>
                </pic:pic>
              </a:graphicData>
            </a:graphic>
          </wp:anchor>
        </w:drawing>
      </w:r>
      <w:r>
        <w:rPr>
          <w:rFonts w:ascii="Times New Roman" w:hAnsi="Times New Roman" w:cs="Times New Roman"/>
          <w:i/>
          <w:iCs/>
          <w:sz w:val="24"/>
          <w:szCs w:val="24"/>
        </w:rPr>
        <w:t>2. ábra: Tízezer főre jutó lakásépítések száma térképen, 2018</w:t>
      </w:r>
    </w:p>
    <w:p w:rsidR="005E526B" w:rsidRDefault="00000000" w14:paraId="1D778A50" w14:textId="77777777">
      <w:pPr>
        <w:jc w:val="center"/>
        <w:rPr>
          <w:rFonts w:ascii="Times New Roman" w:hAnsi="Times New Roman" w:cs="Times New Roman"/>
          <w:i/>
          <w:sz w:val="24"/>
          <w:szCs w:val="24"/>
        </w:rPr>
      </w:pPr>
      <w:r>
        <w:rPr>
          <w:rFonts w:ascii="Times New Roman" w:hAnsi="Times New Roman" w:cs="Times New Roman"/>
          <w:i/>
          <w:sz w:val="24"/>
          <w:szCs w:val="24"/>
        </w:rPr>
        <w:t>Forrás: KSH, saját számítás</w:t>
      </w:r>
    </w:p>
    <w:p w:rsidR="005E526B" w:rsidRDefault="005E526B" w14:paraId="1D778A51" w14:textId="77777777">
      <w:pPr>
        <w:jc w:val="center"/>
        <w:rPr>
          <w:rFonts w:ascii="Times New Roman" w:hAnsi="Times New Roman" w:cs="Times New Roman"/>
          <w:i/>
          <w:sz w:val="24"/>
          <w:szCs w:val="24"/>
        </w:rPr>
      </w:pPr>
    </w:p>
    <w:p w:rsidR="005E526B" w:rsidRDefault="00000000" w14:paraId="1D778A52" w14:textId="77777777">
      <w:pPr>
        <w:ind w:firstLine="720"/>
        <w:jc w:val="both"/>
        <w:rPr>
          <w:rFonts w:ascii="Times New Roman" w:hAnsi="Times New Roman" w:cs="Times New Roman"/>
          <w:sz w:val="24"/>
          <w:szCs w:val="24"/>
        </w:rPr>
      </w:pPr>
      <w:r>
        <w:rPr>
          <w:rFonts w:ascii="Times New Roman" w:hAnsi="Times New Roman" w:cs="Times New Roman"/>
          <w:sz w:val="24"/>
          <w:szCs w:val="24"/>
        </w:rPr>
        <w:t>Számításaim során panel adatokkal dolgozom. Ez azt jelenti, hogy a megfigyeléseknek van keresztmetszeti és időbeli dimenziója is, azaz a 175 megfigyelt járásról tíz éven keresztül minden évben nagyrészt van adat. Ezzel a módszerrel nem csupán 175 megfigyelésem van, hanem egyenesen 1750, így a modellek és próbák szabadságfokok nagyobbak lehetnek.</w:t>
      </w:r>
    </w:p>
    <w:p w:rsidR="005E526B" w:rsidRDefault="00000000" w14:paraId="1D778A53" w14:textId="77777777">
      <w:pPr>
        <w:ind w:firstLine="720"/>
        <w:jc w:val="both"/>
        <w:rPr>
          <w:rFonts w:ascii="Times New Roman" w:hAnsi="Times New Roman" w:cs="Times New Roman"/>
          <w:sz w:val="24"/>
          <w:szCs w:val="24"/>
        </w:rPr>
      </w:pPr>
      <w:r>
        <w:rPr>
          <w:rFonts w:ascii="Times New Roman" w:hAnsi="Times New Roman" w:cs="Times New Roman"/>
          <w:sz w:val="24"/>
          <w:szCs w:val="24"/>
        </w:rPr>
        <w:t xml:space="preserve">Panel adatoknál felmerül a kiegyensúlyozottság kérdése, ez azt jelenti, hogy minden megfigyelt időpontban van megfigyelés az adott entitásról. Azonban az adataim között vannak hiányzó értékek, szám szerint 21 darab adat a 2019-2021 közötti időszakban. Ennek orvoslására egy Generalizált Additív Modellel (továbbiakban GAM) </w:t>
      </w:r>
      <w:proofErr w:type="spellStart"/>
      <w:r>
        <w:rPr>
          <w:rFonts w:ascii="Times New Roman" w:hAnsi="Times New Roman" w:cs="Times New Roman"/>
          <w:sz w:val="24"/>
          <w:szCs w:val="24"/>
        </w:rPr>
        <w:t>becslem</w:t>
      </w:r>
      <w:proofErr w:type="spellEnd"/>
      <w:r>
        <w:rPr>
          <w:rFonts w:ascii="Times New Roman" w:hAnsi="Times New Roman" w:cs="Times New Roman"/>
          <w:sz w:val="24"/>
          <w:szCs w:val="24"/>
        </w:rPr>
        <w:t xml:space="preserve"> meg a hiányzó adatokat. A modellben a lakásépítések számát egyedül az járás koordinátái (hosszúság, szélesség) és az adott évvel való interakciójuk alapján </w:t>
      </w:r>
      <w:proofErr w:type="spellStart"/>
      <w:r>
        <w:rPr>
          <w:rFonts w:ascii="Times New Roman" w:hAnsi="Times New Roman" w:cs="Times New Roman"/>
          <w:sz w:val="24"/>
          <w:szCs w:val="24"/>
        </w:rPr>
        <w:t>becslem</w:t>
      </w:r>
      <w:proofErr w:type="spellEnd"/>
      <w:r>
        <w:rPr>
          <w:rFonts w:ascii="Times New Roman" w:hAnsi="Times New Roman" w:cs="Times New Roman"/>
          <w:sz w:val="24"/>
          <w:szCs w:val="24"/>
        </w:rPr>
        <w:t xml:space="preserve"> meg és pótlom ki a hiányzó </w:t>
      </w:r>
      <w:del w:author="Kovács László" w:date="2024-02-28T11:31:00Z" w:id="45">
        <w:r w:rsidDel="00B07DD5">
          <w:rPr>
            <w:rFonts w:ascii="Times New Roman" w:hAnsi="Times New Roman" w:cs="Times New Roman"/>
            <w:sz w:val="24"/>
            <w:szCs w:val="24"/>
          </w:rPr>
          <w:delText xml:space="preserve"> </w:delText>
        </w:r>
      </w:del>
      <w:r>
        <w:rPr>
          <w:rFonts w:ascii="Times New Roman" w:hAnsi="Times New Roman" w:cs="Times New Roman"/>
          <w:sz w:val="24"/>
          <w:szCs w:val="24"/>
        </w:rPr>
        <w:t xml:space="preserve">adatokat. A GAM modell egy olyan generalizált lineáris modell, amely bizonyos </w:t>
      </w:r>
      <w:proofErr w:type="spellStart"/>
      <w:r>
        <w:rPr>
          <w:rFonts w:ascii="Times New Roman" w:hAnsi="Times New Roman" w:cs="Times New Roman"/>
          <w:sz w:val="24"/>
          <w:szCs w:val="24"/>
        </w:rPr>
        <w:t>base-spline</w:t>
      </w:r>
      <w:proofErr w:type="spellEnd"/>
      <w:r>
        <w:rPr>
          <w:rFonts w:ascii="Times New Roman" w:hAnsi="Times New Roman" w:cs="Times New Roman"/>
          <w:sz w:val="24"/>
          <w:szCs w:val="24"/>
        </w:rPr>
        <w:t xml:space="preserve"> függvényekből tevődik össze szakaszosan. Így a modell fel tud venni olyan, nemlineáris formát is, amiben inflexiós pontok vannak. A b-</w:t>
      </w:r>
      <w:proofErr w:type="spellStart"/>
      <w:r>
        <w:rPr>
          <w:rFonts w:ascii="Times New Roman" w:hAnsi="Times New Roman" w:cs="Times New Roman"/>
          <w:sz w:val="24"/>
          <w:szCs w:val="24"/>
        </w:rPr>
        <w:t>splineok</w:t>
      </w:r>
      <w:proofErr w:type="spellEnd"/>
      <w:r>
        <w:rPr>
          <w:rFonts w:ascii="Times New Roman" w:hAnsi="Times New Roman" w:cs="Times New Roman"/>
          <w:sz w:val="24"/>
          <w:szCs w:val="24"/>
        </w:rPr>
        <w:t xml:space="preserve">, lényegében </w:t>
      </w:r>
      <w:proofErr w:type="spellStart"/>
      <w:r>
        <w:rPr>
          <w:rFonts w:ascii="Times New Roman" w:hAnsi="Times New Roman" w:cs="Times New Roman"/>
          <w:sz w:val="24"/>
          <w:szCs w:val="24"/>
        </w:rPr>
        <w:t>polinomiális</w:t>
      </w:r>
      <w:proofErr w:type="spellEnd"/>
      <w:r>
        <w:rPr>
          <w:rFonts w:ascii="Times New Roman" w:hAnsi="Times New Roman" w:cs="Times New Roman"/>
          <w:sz w:val="24"/>
          <w:szCs w:val="24"/>
        </w:rPr>
        <w:t xml:space="preserve"> függvények, amik egyenként egy kis területet fednek le, így ezek sokaságából összeáll egy nagyobb tartomány. Ezek a b-</w:t>
      </w:r>
      <w:proofErr w:type="spellStart"/>
      <w:r>
        <w:rPr>
          <w:rFonts w:ascii="Times New Roman" w:hAnsi="Times New Roman" w:cs="Times New Roman"/>
          <w:sz w:val="24"/>
          <w:szCs w:val="24"/>
        </w:rPr>
        <w:t>splineok</w:t>
      </w:r>
      <w:proofErr w:type="spellEnd"/>
      <w:r>
        <w:rPr>
          <w:rFonts w:ascii="Times New Roman" w:hAnsi="Times New Roman" w:cs="Times New Roman"/>
          <w:sz w:val="24"/>
          <w:szCs w:val="24"/>
        </w:rPr>
        <w:t xml:space="preserve"> teszik lehetővé, hogy a modell térben ne egy sík legyen, hanem egy olyan felszín, melyen vannak kiemelkedések és süllyedések. (Wood, 2003) (Hastie-Tibshirani,1990)</w:t>
      </w:r>
    </w:p>
    <w:p w:rsidR="005E526B" w:rsidRDefault="00000000" w14:paraId="1D778A54" w14:textId="77777777">
      <w:pPr>
        <w:ind w:firstLine="720"/>
        <w:jc w:val="both"/>
        <w:rPr>
          <w:rFonts w:ascii="Times New Roman" w:hAnsi="Times New Roman" w:cs="Times New Roman"/>
          <w:sz w:val="24"/>
          <w:szCs w:val="24"/>
        </w:rPr>
      </w:pPr>
      <w:r>
        <w:rPr>
          <w:rFonts w:ascii="Times New Roman" w:hAnsi="Times New Roman" w:cs="Times New Roman"/>
          <w:sz w:val="24"/>
          <w:szCs w:val="24"/>
        </w:rPr>
        <w:t>A GAM általános egyenlete:</w:t>
      </w:r>
    </w:p>
    <w:p w:rsidR="005E526B" w:rsidRDefault="00000000" w14:paraId="1D778A55" w14:textId="77777777">
      <w:pPr>
        <w:ind w:firstLine="720"/>
        <w:jc w:val="center"/>
      </w:pPr>
      <w:commentRangeStart w:id="46"/>
      <m:oMath>
        <m:r>
          <w:rPr>
            <w:rFonts w:ascii="Cambria Math" w:hAnsi="Cambria Math"/>
          </w:rPr>
          <m:t>h</m:t>
        </m:r>
        <m:d>
          <m:dPr>
            <m:ctrlPr>
              <w:rPr>
                <w:rFonts w:ascii="Cambria Math" w:hAnsi="Cambria Math"/>
              </w:rPr>
            </m:ctrlPr>
          </m:dPr>
          <m:e>
            <m:r>
              <w:rPr>
                <w:rFonts w:ascii="Cambria Math" w:hAnsi="Cambria Math"/>
              </w:rPr>
              <m:t>E</m:t>
            </m:r>
            <m:d>
              <m:dPr>
                <m:begChr m:val="["/>
                <m:endChr m:val="]"/>
                <m:ctrlPr>
                  <w:rPr>
                    <w:rFonts w:ascii="Cambria Math" w:hAnsi="Cambria Math"/>
                  </w:rPr>
                </m:ctrlPr>
              </m:dPr>
              <m:e>
                <m:r>
                  <w:rPr>
                    <w:rFonts w:ascii="Cambria Math" w:hAnsi="Cambria Math"/>
                  </w:rPr>
                  <m:t>Y</m:t>
                </m:r>
              </m:e>
            </m:d>
          </m:e>
        </m:d>
        <m:r>
          <w:rPr>
            <w:rFonts w:ascii="Cambria Math" w:hAnsi="Cambria Math"/>
          </w:rPr>
          <m:t>=Ɛ+</m:t>
        </m:r>
        <m:nary>
          <m:naryPr>
            <m:chr m:val="∑"/>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f</m:t>
                </m:r>
              </m:e>
              <m:sub>
                <m:r>
                  <w:rPr>
                    <w:rFonts w:ascii="Cambria Math" w:hAnsi="Cambria Math"/>
                  </w:rPr>
                  <m:t>j</m:t>
                </m:r>
              </m:sub>
            </m:sSub>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oMath>
      <w:r>
        <w:rPr>
          <w:rFonts w:ascii="Times New Roman" w:hAnsi="Times New Roman" w:cs="Times New Roman"/>
          <w:sz w:val="24"/>
          <w:szCs w:val="24"/>
        </w:rPr>
        <w:t>,</w:t>
      </w:r>
      <w:commentRangeEnd w:id="46"/>
      <w:r w:rsidR="008254BF">
        <w:rPr>
          <w:rStyle w:val="CommentReference"/>
        </w:rPr>
        <w:commentReference w:id="46"/>
      </w:r>
    </w:p>
    <w:p w:rsidR="005E526B" w:rsidRDefault="00000000" w14:paraId="1D778A56" w14:textId="77777777">
      <w:pPr>
        <w:numPr>
          <w:ilvl w:val="0"/>
          <w:numId w:val="2"/>
        </w:numPr>
        <w:jc w:val="both"/>
      </w:pPr>
      <w:r>
        <w:rPr>
          <w:rFonts w:ascii="Times New Roman" w:hAnsi="Times New Roman" w:cs="Times New Roman"/>
          <w:sz w:val="24"/>
          <w:szCs w:val="24"/>
        </w:rPr>
        <w:t xml:space="preserve">Ahol Y egy olyan vektor, aminek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elemei egy exponenciális eloszláscsaládból származó valószínűségi változó megfigyelt értékei, E[Y] pedig Y várható értéke</w:t>
      </w:r>
    </w:p>
    <w:p w:rsidR="005E526B" w:rsidRDefault="00000000" w14:paraId="1D778A57" w14:textId="77777777">
      <w:pPr>
        <w:numPr>
          <w:ilvl w:val="0"/>
          <w:numId w:val="2"/>
        </w:numPr>
        <w:jc w:val="both"/>
      </w:pPr>
      <w:proofErr w:type="gramStart"/>
      <w:r>
        <w:rPr>
          <w:rFonts w:ascii="Times New Roman" w:hAnsi="Times New Roman" w:cs="Times New Roman"/>
          <w:sz w:val="24"/>
          <w:szCs w:val="24"/>
        </w:rPr>
        <w:t>h(</w:t>
      </w:r>
      <w:proofErr w:type="gramEnd"/>
      <w:r>
        <w:rPr>
          <w:rFonts w:ascii="DejaVu Sans" w:hAnsi="DejaVu Sans" w:cs="Times New Roman"/>
          <w:sz w:val="24"/>
          <w:szCs w:val="24"/>
        </w:rPr>
        <w:t>·</w:t>
      </w:r>
      <w:r>
        <w:rPr>
          <w:rFonts w:ascii="Times New Roman" w:hAnsi="Times New Roman" w:cs="Times New Roman"/>
          <w:sz w:val="24"/>
          <w:szCs w:val="24"/>
        </w:rPr>
        <w:t>) a GAM link függvénye</w:t>
      </w:r>
    </w:p>
    <w:p w:rsidR="005E526B" w:rsidRDefault="00000000" w14:paraId="1D778A58" w14:textId="77777777">
      <w:pPr>
        <w:numPr>
          <w:ilvl w:val="0"/>
          <w:numId w:val="2"/>
        </w:numPr>
        <w:jc w:val="both"/>
      </w:pPr>
      <w:hyperlink r:id="rId14">
        <w:r>
          <w:rPr>
            <w:rFonts w:ascii="Times New Roman" w:hAnsi="Times New Roman" w:cs="Times New Roman"/>
            <w:sz w:val="24"/>
            <w:szCs w:val="24"/>
          </w:rPr>
          <w:t xml:space="preserve">Ɛ a modell </w:t>
        </w:r>
        <w:proofErr w:type="spellStart"/>
        <w:r>
          <w:rPr>
            <w:rFonts w:ascii="Times New Roman" w:hAnsi="Times New Roman" w:cs="Times New Roman"/>
            <w:sz w:val="24"/>
            <w:szCs w:val="24"/>
          </w:rPr>
          <w:t>hibavektora</w:t>
        </w:r>
        <w:proofErr w:type="spellEnd"/>
      </w:hyperlink>
    </w:p>
    <w:p w:rsidR="005E526B" w:rsidRDefault="00000000" w14:paraId="1D778A59" w14:textId="77777777">
      <w:pPr>
        <w:numPr>
          <w:ilvl w:val="0"/>
          <w:numId w:val="2"/>
        </w:numPr>
        <w:jc w:val="both"/>
      </w:pP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a </w:t>
      </w:r>
      <w:proofErr w:type="gramStart"/>
      <w:r>
        <w:rPr>
          <w:rFonts w:ascii="Times New Roman" w:hAnsi="Times New Roman" w:cs="Times New Roman"/>
          <w:i/>
          <w:iCs/>
          <w:sz w:val="24"/>
          <w:szCs w:val="24"/>
        </w:rPr>
        <w:t xml:space="preserve">p </w:t>
      </w:r>
      <w:r>
        <w:rPr>
          <w:rFonts w:ascii="Times New Roman" w:hAnsi="Times New Roman" w:cs="Times New Roman"/>
          <w:sz w:val="24"/>
          <w:szCs w:val="24"/>
        </w:rPr>
        <w:t xml:space="preserve"> darab</w:t>
      </w:r>
      <w:proofErr w:type="gramEnd"/>
      <w:r>
        <w:rPr>
          <w:rFonts w:ascii="Times New Roman" w:hAnsi="Times New Roman" w:cs="Times New Roman"/>
          <w:sz w:val="24"/>
          <w:szCs w:val="24"/>
        </w:rPr>
        <w:t xml:space="preserve"> megfigyelt magyarázó változó értékei</w:t>
      </w:r>
    </w:p>
    <w:p w:rsidR="005E526B" w:rsidRDefault="00000000" w14:paraId="1D778A5A" w14:textId="77777777">
      <w:pPr>
        <w:numPr>
          <w:ilvl w:val="0"/>
          <w:numId w:val="2"/>
        </w:numPr>
        <w:jc w:val="both"/>
      </w:pPr>
      <w:proofErr w:type="spellStart"/>
      <w:proofErr w:type="gramStart"/>
      <w:r>
        <w:rPr>
          <w:rFonts w:ascii="Times New Roman" w:hAnsi="Times New Roman" w:cs="Times New Roman"/>
          <w:sz w:val="24"/>
          <w:szCs w:val="24"/>
        </w:rPr>
        <w:t>f</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w:t>
      </w:r>
      <w:proofErr w:type="gramEnd"/>
      <w:r>
        <w:rPr>
          <w:rFonts w:ascii="DejaVu Sans" w:hAnsi="DejaVu Sans" w:cs="Times New Roman"/>
          <w:sz w:val="24"/>
          <w:szCs w:val="24"/>
        </w:rPr>
        <w:t>·</w:t>
      </w:r>
      <w:r>
        <w:rPr>
          <w:rFonts w:ascii="Times New Roman" w:hAnsi="Times New Roman" w:cs="Times New Roman"/>
          <w:sz w:val="24"/>
          <w:szCs w:val="24"/>
        </w:rPr>
        <w:t>) a j-</w:t>
      </w:r>
      <w:proofErr w:type="spellStart"/>
      <w:r>
        <w:rPr>
          <w:rFonts w:ascii="Times New Roman" w:hAnsi="Times New Roman" w:cs="Times New Roman"/>
          <w:sz w:val="24"/>
          <w:szCs w:val="24"/>
        </w:rPr>
        <w:t>edik</w:t>
      </w:r>
      <w:proofErr w:type="spellEnd"/>
      <w:r>
        <w:rPr>
          <w:rFonts w:ascii="Times New Roman" w:hAnsi="Times New Roman" w:cs="Times New Roman"/>
          <w:sz w:val="24"/>
          <w:szCs w:val="24"/>
        </w:rPr>
        <w:t xml:space="preserve"> magyarázó változóhoz tartozó transzformációs függvény</w:t>
      </w:r>
    </w:p>
    <w:p w:rsidR="005E526B" w:rsidRDefault="005E526B" w14:paraId="1D778A5B" w14:textId="77777777">
      <w:pPr>
        <w:ind w:left="720"/>
        <w:jc w:val="both"/>
        <w:rPr>
          <w:rFonts w:ascii="Times New Roman" w:hAnsi="Times New Roman" w:cs="Times New Roman"/>
          <w:sz w:val="24"/>
          <w:szCs w:val="24"/>
        </w:rPr>
      </w:pPr>
    </w:p>
    <w:p w:rsidR="005E526B" w:rsidRDefault="00000000" w14:paraId="1D778A5C" w14:textId="52523331">
      <w:pPr>
        <w:ind w:firstLine="720"/>
        <w:jc w:val="both"/>
        <w:rPr>
          <w:rFonts w:ascii="Times New Roman" w:hAnsi="Times New Roman" w:cs="Times New Roman"/>
          <w:sz w:val="24"/>
          <w:szCs w:val="24"/>
        </w:rPr>
      </w:pPr>
      <w:del w:author="Kovács László" w:date="2024-02-28T11:41:00Z" w:id="47">
        <w:r w:rsidDel="008908C5">
          <w:rPr>
            <w:rFonts w:ascii="Times New Roman" w:hAnsi="Times New Roman" w:cs="Times New Roman"/>
            <w:sz w:val="24"/>
            <w:szCs w:val="24"/>
          </w:rPr>
          <w:delText xml:space="preserve">Mivel egyedül azért használtam a GAM modellt, hogy a hiányzó adatokat pótoljam, ezért nem tartom szükségszerűnek a modell további bemutatását. </w:delText>
        </w:r>
      </w:del>
      <w:r>
        <w:rPr>
          <w:rFonts w:ascii="Times New Roman" w:hAnsi="Times New Roman" w:cs="Times New Roman"/>
          <w:sz w:val="24"/>
          <w:szCs w:val="24"/>
        </w:rPr>
        <w:t xml:space="preserve">A </w:t>
      </w:r>
      <w:proofErr w:type="spellStart"/>
      <w:r>
        <w:rPr>
          <w:rFonts w:ascii="Times New Roman" w:hAnsi="Times New Roman" w:cs="Times New Roman"/>
          <w:sz w:val="24"/>
          <w:szCs w:val="24"/>
        </w:rPr>
        <w:t>kipótolt</w:t>
      </w:r>
      <w:proofErr w:type="spellEnd"/>
      <w:r>
        <w:rPr>
          <w:rFonts w:ascii="Times New Roman" w:hAnsi="Times New Roman" w:cs="Times New Roman"/>
          <w:sz w:val="24"/>
          <w:szCs w:val="24"/>
        </w:rPr>
        <w:t xml:space="preserve"> adatokkal azonban már kiegyensúlyozottnak tekinthető a paneladattáblánk, mivel minden megfigyelt egyedhez tartozik megfigyelés minden releváns időszakban, így 197 járás 10 évre visszamenőleg 1970 db adatpontot jelent.</w:t>
      </w:r>
    </w:p>
    <w:p w:rsidR="005E526B" w:rsidRDefault="00000000" w14:paraId="1D778A5D" w14:textId="53B1D8C3">
      <w:pPr>
        <w:ind w:firstLine="720"/>
        <w:jc w:val="both"/>
        <w:rPr>
          <w:rFonts w:ascii="Times New Roman" w:hAnsi="Times New Roman" w:cs="Times New Roman"/>
          <w:sz w:val="24"/>
          <w:szCs w:val="24"/>
        </w:rPr>
      </w:pPr>
      <w:r>
        <w:rPr>
          <w:rFonts w:ascii="Times New Roman" w:hAnsi="Times New Roman" w:cs="Times New Roman"/>
          <w:sz w:val="24"/>
          <w:szCs w:val="24"/>
        </w:rPr>
        <w:t xml:space="preserve">A paneladatok elemzése többféle módon is történhet, gyakran használnak </w:t>
      </w:r>
      <w:proofErr w:type="spellStart"/>
      <w:r>
        <w:rPr>
          <w:rFonts w:ascii="Times New Roman" w:hAnsi="Times New Roman" w:cs="Times New Roman"/>
          <w:i/>
          <w:sz w:val="24"/>
          <w:szCs w:val="24"/>
        </w:rPr>
        <w:t>Pooled</w:t>
      </w:r>
      <w:proofErr w:type="spellEnd"/>
      <w:r>
        <w:rPr>
          <w:rFonts w:ascii="Times New Roman" w:hAnsi="Times New Roman" w:cs="Times New Roman"/>
          <w:i/>
          <w:sz w:val="24"/>
          <w:szCs w:val="24"/>
        </w:rPr>
        <w:t xml:space="preserve"> OLS</w:t>
      </w:r>
      <w:r>
        <w:rPr>
          <w:rFonts w:ascii="Times New Roman" w:hAnsi="Times New Roman" w:cs="Times New Roman"/>
          <w:sz w:val="24"/>
          <w:szCs w:val="24"/>
        </w:rPr>
        <w:t xml:space="preserve">, </w:t>
      </w:r>
      <w:r>
        <w:rPr>
          <w:rFonts w:ascii="Times New Roman" w:hAnsi="Times New Roman" w:cs="Times New Roman"/>
          <w:i/>
          <w:sz w:val="24"/>
          <w:szCs w:val="24"/>
        </w:rPr>
        <w:t xml:space="preserve">fix hatású </w:t>
      </w:r>
      <w:r>
        <w:rPr>
          <w:rFonts w:ascii="Times New Roman" w:hAnsi="Times New Roman" w:cs="Times New Roman"/>
          <w:sz w:val="24"/>
          <w:szCs w:val="24"/>
        </w:rPr>
        <w:t>és</w:t>
      </w:r>
      <w:r>
        <w:rPr>
          <w:rFonts w:ascii="Times New Roman" w:hAnsi="Times New Roman" w:cs="Times New Roman"/>
          <w:i/>
          <w:sz w:val="24"/>
          <w:szCs w:val="24"/>
        </w:rPr>
        <w:t xml:space="preserve"> random hatású</w:t>
      </w:r>
      <w:r>
        <w:rPr>
          <w:rFonts w:ascii="Times New Roman" w:hAnsi="Times New Roman" w:cs="Times New Roman"/>
          <w:sz w:val="24"/>
          <w:szCs w:val="24"/>
        </w:rPr>
        <w:t xml:space="preserve"> modelleket. A </w:t>
      </w:r>
      <w:proofErr w:type="spellStart"/>
      <w:r>
        <w:rPr>
          <w:rFonts w:ascii="Times New Roman" w:hAnsi="Times New Roman" w:cs="Times New Roman"/>
          <w:i/>
          <w:sz w:val="24"/>
          <w:szCs w:val="24"/>
        </w:rPr>
        <w:t>Pooled</w:t>
      </w:r>
      <w:proofErr w:type="spellEnd"/>
      <w:r>
        <w:rPr>
          <w:rFonts w:ascii="Times New Roman" w:hAnsi="Times New Roman" w:cs="Times New Roman"/>
          <w:i/>
          <w:sz w:val="24"/>
          <w:szCs w:val="24"/>
        </w:rPr>
        <w:t xml:space="preserve"> OLS</w:t>
      </w:r>
      <w:r>
        <w:rPr>
          <w:rFonts w:ascii="Times New Roman" w:hAnsi="Times New Roman" w:cs="Times New Roman"/>
          <w:sz w:val="24"/>
          <w:szCs w:val="24"/>
        </w:rPr>
        <w:t xml:space="preserve"> egy olyan OLS becslés, amiben összeöntve vannak az adatok. Ekkor minden t időpontban ugyan az a modell érvényes. A </w:t>
      </w:r>
      <w:r>
        <w:rPr>
          <w:rFonts w:ascii="Times New Roman" w:hAnsi="Times New Roman" w:cs="Times New Roman"/>
          <w:i/>
          <w:sz w:val="24"/>
          <w:szCs w:val="24"/>
        </w:rPr>
        <w:t>fix hatású</w:t>
      </w:r>
      <w:r>
        <w:rPr>
          <w:rFonts w:ascii="Times New Roman" w:hAnsi="Times New Roman" w:cs="Times New Roman"/>
          <w:sz w:val="24"/>
          <w:szCs w:val="24"/>
        </w:rPr>
        <w:t xml:space="preserve"> modellben van egyedhatás, vagyis a megfigyelt </w:t>
      </w:r>
      <w:proofErr w:type="spellStart"/>
      <w:r>
        <w:rPr>
          <w:rFonts w:ascii="Times New Roman" w:hAnsi="Times New Roman" w:cs="Times New Roman"/>
          <w:sz w:val="24"/>
          <w:szCs w:val="24"/>
        </w:rPr>
        <w:t>egyedeknek</w:t>
      </w:r>
      <w:proofErr w:type="spellEnd"/>
      <w:r>
        <w:rPr>
          <w:rFonts w:ascii="Times New Roman" w:hAnsi="Times New Roman" w:cs="Times New Roman"/>
          <w:sz w:val="24"/>
          <w:szCs w:val="24"/>
        </w:rPr>
        <w:t xml:space="preserve"> van egy egyed-specifikus alap konstans hatása. A </w:t>
      </w:r>
      <w:r>
        <w:rPr>
          <w:rFonts w:ascii="Times New Roman" w:hAnsi="Times New Roman" w:cs="Times New Roman"/>
          <w:i/>
          <w:sz w:val="24"/>
          <w:szCs w:val="24"/>
        </w:rPr>
        <w:t xml:space="preserve">random </w:t>
      </w:r>
      <w:proofErr w:type="spellStart"/>
      <w:r>
        <w:rPr>
          <w:rFonts w:ascii="Times New Roman" w:hAnsi="Times New Roman" w:cs="Times New Roman"/>
          <w:i/>
          <w:sz w:val="24"/>
          <w:szCs w:val="24"/>
        </w:rPr>
        <w:t>effect</w:t>
      </w:r>
      <w:proofErr w:type="spellEnd"/>
      <w:r>
        <w:rPr>
          <w:rFonts w:ascii="Times New Roman" w:hAnsi="Times New Roman" w:cs="Times New Roman"/>
          <w:sz w:val="24"/>
          <w:szCs w:val="24"/>
        </w:rPr>
        <w:t xml:space="preserve"> modellek abban különböznek a </w:t>
      </w:r>
      <w:r>
        <w:rPr>
          <w:rFonts w:ascii="Times New Roman" w:hAnsi="Times New Roman" w:cs="Times New Roman"/>
          <w:i/>
          <w:iCs/>
          <w:sz w:val="24"/>
          <w:szCs w:val="24"/>
        </w:rPr>
        <w:t xml:space="preserve">fix </w:t>
      </w:r>
      <w:proofErr w:type="spellStart"/>
      <w:r>
        <w:rPr>
          <w:rFonts w:ascii="Times New Roman" w:hAnsi="Times New Roman" w:cs="Times New Roman"/>
          <w:i/>
          <w:iCs/>
          <w:sz w:val="24"/>
          <w:szCs w:val="24"/>
        </w:rPr>
        <w:t>hatasú</w:t>
      </w:r>
      <w:proofErr w:type="spellEnd"/>
      <w:r>
        <w:rPr>
          <w:rFonts w:ascii="Times New Roman" w:hAnsi="Times New Roman" w:cs="Times New Roman"/>
          <w:sz w:val="24"/>
          <w:szCs w:val="24"/>
        </w:rPr>
        <w:t xml:space="preserve"> modellektől, hogy az egyéni konstansokat egy normális eloszlású valószínűségi változó megvalósult értékeinek tekintjük. Felmerülhet még </w:t>
      </w:r>
      <w:r>
        <w:rPr>
          <w:rFonts w:ascii="Times New Roman" w:hAnsi="Times New Roman" w:cs="Times New Roman"/>
          <w:i/>
          <w:iCs/>
          <w:sz w:val="24"/>
          <w:szCs w:val="24"/>
        </w:rPr>
        <w:t>dinamikus panelmodellek</w:t>
      </w:r>
      <w:r>
        <w:rPr>
          <w:rFonts w:ascii="Times New Roman" w:hAnsi="Times New Roman" w:cs="Times New Roman"/>
          <w:sz w:val="24"/>
          <w:szCs w:val="24"/>
        </w:rPr>
        <w:t xml:space="preserve"> használata is, amik olyan fix vagy random </w:t>
      </w:r>
      <w:proofErr w:type="spellStart"/>
      <w:r>
        <w:rPr>
          <w:rFonts w:ascii="Times New Roman" w:hAnsi="Times New Roman" w:cs="Times New Roman"/>
          <w:sz w:val="24"/>
          <w:szCs w:val="24"/>
        </w:rPr>
        <w:t>effect</w:t>
      </w:r>
      <w:proofErr w:type="spellEnd"/>
      <w:r>
        <w:rPr>
          <w:rFonts w:ascii="Times New Roman" w:hAnsi="Times New Roman" w:cs="Times New Roman"/>
          <w:sz w:val="24"/>
          <w:szCs w:val="24"/>
        </w:rPr>
        <w:t xml:space="preserve"> modellek, amikben plusz változóként a</w:t>
      </w:r>
      <w:del w:author="Kovács László" w:date="2024-02-28T11:49:00Z" w:id="48">
        <w:r w:rsidDel="00FA58E3">
          <w:rPr>
            <w:rFonts w:ascii="Times New Roman" w:hAnsi="Times New Roman" w:cs="Times New Roman"/>
            <w:sz w:val="24"/>
            <w:szCs w:val="24"/>
          </w:rPr>
          <w:delText>z</w:delText>
        </w:r>
      </w:del>
      <w:r>
        <w:rPr>
          <w:rFonts w:ascii="Times New Roman" w:hAnsi="Times New Roman" w:cs="Times New Roman"/>
          <w:sz w:val="24"/>
          <w:szCs w:val="24"/>
        </w:rPr>
        <w:t xml:space="preserve"> </w:t>
      </w:r>
      <w:del w:author="Kovács László" w:date="2024-02-28T11:48:00Z" w:id="49">
        <w:r w:rsidDel="00C02B43">
          <w:rPr>
            <w:rFonts w:ascii="Times New Roman" w:hAnsi="Times New Roman" w:cs="Times New Roman"/>
            <w:sz w:val="24"/>
            <w:szCs w:val="24"/>
          </w:rPr>
          <w:delText xml:space="preserve">előző </w:delText>
        </w:r>
      </w:del>
      <w:ins w:author="Kovács László" w:date="2024-02-28T11:48:00Z" w:id="50">
        <w:r w:rsidR="00C02B43">
          <w:rPr>
            <w:rFonts w:ascii="Times New Roman" w:hAnsi="Times New Roman" w:cs="Times New Roman"/>
            <w:sz w:val="24"/>
            <w:szCs w:val="24"/>
          </w:rPr>
          <w:t>korábbi</w:t>
        </w:r>
        <w:r w:rsidR="00C02B43">
          <w:rPr>
            <w:rFonts w:ascii="Times New Roman" w:hAnsi="Times New Roman" w:cs="Times New Roman"/>
            <w:sz w:val="24"/>
            <w:szCs w:val="24"/>
          </w:rPr>
          <w:t xml:space="preserve"> </w:t>
        </w:r>
      </w:ins>
      <w:r>
        <w:rPr>
          <w:rFonts w:ascii="Times New Roman" w:hAnsi="Times New Roman" w:cs="Times New Roman"/>
          <w:sz w:val="24"/>
          <w:szCs w:val="24"/>
        </w:rPr>
        <w:t>időszak</w:t>
      </w:r>
      <w:ins w:author="Kovács László" w:date="2024-02-28T11:49:00Z" w:id="51">
        <w:r w:rsidR="00FA58E3">
          <w:rPr>
            <w:rFonts w:ascii="Times New Roman" w:hAnsi="Times New Roman" w:cs="Times New Roman"/>
            <w:sz w:val="24"/>
            <w:szCs w:val="24"/>
          </w:rPr>
          <w:t>ok</w:t>
        </w:r>
      </w:ins>
      <w:del w:author="Kovács László" w:date="2024-02-28T11:49:00Z" w:id="52">
        <w:r w:rsidDel="00FA58E3">
          <w:rPr>
            <w:rFonts w:ascii="Times New Roman" w:hAnsi="Times New Roman" w:cs="Times New Roman"/>
            <w:sz w:val="24"/>
            <w:szCs w:val="24"/>
          </w:rPr>
          <w:delText>beli</w:delText>
        </w:r>
      </w:del>
      <w:r>
        <w:rPr>
          <w:rFonts w:ascii="Times New Roman" w:hAnsi="Times New Roman" w:cs="Times New Roman"/>
          <w:sz w:val="24"/>
          <w:szCs w:val="24"/>
        </w:rPr>
        <w:t xml:space="preserve"> eredményváltozó értéke is szerepel, azaz lényegében egy tetszőleges </w:t>
      </w:r>
      <w:proofErr w:type="spellStart"/>
      <w:r>
        <w:rPr>
          <w:rFonts w:ascii="Times New Roman" w:hAnsi="Times New Roman" w:cs="Times New Roman"/>
          <w:sz w:val="24"/>
          <w:szCs w:val="24"/>
        </w:rPr>
        <w:t>késleltetésű</w:t>
      </w:r>
      <w:proofErr w:type="spellEnd"/>
      <w:r>
        <w:rPr>
          <w:rFonts w:ascii="Times New Roman" w:hAnsi="Times New Roman" w:cs="Times New Roman"/>
          <w:sz w:val="24"/>
          <w:szCs w:val="24"/>
        </w:rPr>
        <w:t xml:space="preserve"> AR(i), vagyis </w:t>
      </w:r>
      <w:proofErr w:type="spellStart"/>
      <w:r>
        <w:rPr>
          <w:rFonts w:ascii="Times New Roman" w:hAnsi="Times New Roman" w:cs="Times New Roman"/>
          <w:sz w:val="24"/>
          <w:szCs w:val="24"/>
        </w:rPr>
        <w:t>autoregresszív</w:t>
      </w:r>
      <w:proofErr w:type="spellEnd"/>
      <w:r>
        <w:rPr>
          <w:rFonts w:ascii="Times New Roman" w:hAnsi="Times New Roman" w:cs="Times New Roman"/>
          <w:sz w:val="24"/>
          <w:szCs w:val="24"/>
        </w:rPr>
        <w:t xml:space="preserve"> tag lesz az egyenletben. Azonban ezt nem tartom feltétlenül szükségesnek, hiszen csupán 10 darab időszakot vizsgálok, így habár lehet valamiféle trend az eredményváltozóban, a tíz időszak azonban túl kicsi időszak, arról nem is beszélve, hogy az elején nem volt CSOK</w:t>
      </w:r>
      <w:ins w:author="Kovács László" w:date="2024-02-28T11:49:00Z" w:id="53">
        <w:r w:rsidR="00FA58E3">
          <w:rPr>
            <w:rFonts w:ascii="Times New Roman" w:hAnsi="Times New Roman" w:cs="Times New Roman"/>
            <w:sz w:val="24"/>
            <w:szCs w:val="24"/>
          </w:rPr>
          <w:t xml:space="preserve"> program</w:t>
        </w:r>
      </w:ins>
      <w:r>
        <w:rPr>
          <w:rFonts w:ascii="Times New Roman" w:hAnsi="Times New Roman" w:cs="Times New Roman"/>
          <w:sz w:val="24"/>
          <w:szCs w:val="24"/>
        </w:rPr>
        <w:t>, a végén pedig már a covid-válság évei vannak.</w:t>
      </w:r>
    </w:p>
    <w:p w:rsidR="005E526B" w:rsidRDefault="00000000" w14:paraId="1D778A5E" w14:textId="5EBC12FD">
      <w:pPr>
        <w:ind w:firstLine="720"/>
        <w:jc w:val="both"/>
        <w:rPr>
          <w:rFonts w:ascii="Times New Roman" w:hAnsi="Times New Roman" w:cs="Times New Roman"/>
          <w:sz w:val="24"/>
          <w:szCs w:val="24"/>
        </w:rPr>
      </w:pPr>
      <w:commentRangeStart w:id="54"/>
      <w:r>
        <w:rPr>
          <w:rFonts w:ascii="Times New Roman" w:hAnsi="Times New Roman" w:cs="Times New Roman"/>
          <w:sz w:val="24"/>
          <w:szCs w:val="24"/>
        </w:rPr>
        <w:t xml:space="preserve">Ahhoz, hogy tudjam melyik modell válasszam, két tesztet is el fogok végezni, a </w:t>
      </w:r>
      <w:proofErr w:type="spellStart"/>
      <w:r>
        <w:rPr>
          <w:rFonts w:ascii="Times New Roman" w:hAnsi="Times New Roman" w:cs="Times New Roman"/>
          <w:sz w:val="24"/>
          <w:szCs w:val="24"/>
        </w:rPr>
        <w:t>Hausman</w:t>
      </w:r>
      <w:proofErr w:type="spellEnd"/>
      <w:r>
        <w:rPr>
          <w:rFonts w:ascii="Times New Roman" w:hAnsi="Times New Roman" w:cs="Times New Roman"/>
          <w:sz w:val="24"/>
          <w:szCs w:val="24"/>
        </w:rPr>
        <w:t xml:space="preserve">-teszt, ami a </w:t>
      </w:r>
      <w:r>
        <w:rPr>
          <w:rFonts w:ascii="Times New Roman" w:hAnsi="Times New Roman" w:cs="Times New Roman"/>
          <w:i/>
          <w:sz w:val="24"/>
          <w:szCs w:val="24"/>
        </w:rPr>
        <w:t>fix</w:t>
      </w:r>
      <w:r>
        <w:rPr>
          <w:rFonts w:ascii="Times New Roman" w:hAnsi="Times New Roman" w:cs="Times New Roman"/>
          <w:sz w:val="24"/>
          <w:szCs w:val="24"/>
        </w:rPr>
        <w:t xml:space="preserve"> és </w:t>
      </w:r>
      <w:r>
        <w:rPr>
          <w:rFonts w:ascii="Times New Roman" w:hAnsi="Times New Roman" w:cs="Times New Roman"/>
          <w:i/>
          <w:sz w:val="24"/>
          <w:szCs w:val="24"/>
        </w:rPr>
        <w:t>random</w:t>
      </w:r>
      <w:r>
        <w:rPr>
          <w:rFonts w:ascii="Times New Roman" w:hAnsi="Times New Roman" w:cs="Times New Roman"/>
          <w:sz w:val="24"/>
          <w:szCs w:val="24"/>
        </w:rPr>
        <w:t xml:space="preserve"> </w:t>
      </w:r>
      <w:r>
        <w:rPr>
          <w:rFonts w:ascii="Times New Roman" w:hAnsi="Times New Roman" w:cs="Times New Roman"/>
          <w:i/>
          <w:sz w:val="24"/>
          <w:szCs w:val="24"/>
        </w:rPr>
        <w:t>hatású</w:t>
      </w:r>
      <w:r>
        <w:rPr>
          <w:rFonts w:ascii="Times New Roman" w:hAnsi="Times New Roman" w:cs="Times New Roman"/>
          <w:sz w:val="24"/>
          <w:szCs w:val="24"/>
        </w:rPr>
        <w:t xml:space="preserve"> modell között</w:t>
      </w:r>
      <w:ins w:author="Kovács László" w:date="2024-02-28T11:49:00Z" w:id="55">
        <w:r w:rsidR="0077440F">
          <w:rPr>
            <w:rFonts w:ascii="Times New Roman" w:hAnsi="Times New Roman" w:cs="Times New Roman"/>
            <w:sz w:val="24"/>
            <w:szCs w:val="24"/>
          </w:rPr>
          <w:t>i választásban</w:t>
        </w:r>
      </w:ins>
      <w:r>
        <w:rPr>
          <w:rFonts w:ascii="Times New Roman" w:hAnsi="Times New Roman" w:cs="Times New Roman"/>
          <w:sz w:val="24"/>
          <w:szCs w:val="24"/>
        </w:rPr>
        <w:t xml:space="preserve"> segít, valamint egy F teszt a </w:t>
      </w:r>
      <w:proofErr w:type="spellStart"/>
      <w:r>
        <w:rPr>
          <w:rFonts w:ascii="Times New Roman" w:hAnsi="Times New Roman" w:cs="Times New Roman"/>
          <w:i/>
          <w:sz w:val="24"/>
          <w:szCs w:val="24"/>
        </w:rPr>
        <w:t>Pooled</w:t>
      </w:r>
      <w:proofErr w:type="spellEnd"/>
      <w:r>
        <w:rPr>
          <w:rFonts w:ascii="Times New Roman" w:hAnsi="Times New Roman" w:cs="Times New Roman"/>
          <w:i/>
          <w:sz w:val="24"/>
          <w:szCs w:val="24"/>
        </w:rPr>
        <w:t xml:space="preserve"> OLS </w:t>
      </w:r>
      <w:r>
        <w:rPr>
          <w:rFonts w:ascii="Times New Roman" w:hAnsi="Times New Roman" w:cs="Times New Roman"/>
          <w:sz w:val="24"/>
          <w:szCs w:val="24"/>
        </w:rPr>
        <w:t xml:space="preserve">és a </w:t>
      </w:r>
      <w:r>
        <w:rPr>
          <w:rFonts w:ascii="Times New Roman" w:hAnsi="Times New Roman" w:cs="Times New Roman"/>
          <w:i/>
          <w:sz w:val="24"/>
          <w:szCs w:val="24"/>
        </w:rPr>
        <w:t xml:space="preserve">fix hatású </w:t>
      </w:r>
      <w:r>
        <w:rPr>
          <w:rFonts w:ascii="Times New Roman" w:hAnsi="Times New Roman" w:cs="Times New Roman"/>
          <w:sz w:val="24"/>
          <w:szCs w:val="24"/>
        </w:rPr>
        <w:t>modell között segít dönteni.</w:t>
      </w:r>
      <w:commentRangeEnd w:id="54"/>
      <w:r w:rsidR="0077440F">
        <w:rPr>
          <w:rStyle w:val="CommentReference"/>
        </w:rPr>
        <w:commentReference w:id="54"/>
      </w:r>
      <w:r>
        <w:rPr>
          <w:rFonts w:ascii="Times New Roman" w:hAnsi="Times New Roman" w:cs="Times New Roman"/>
          <w:sz w:val="24"/>
          <w:szCs w:val="24"/>
        </w:rPr>
        <w:t xml:space="preserve"> (</w:t>
      </w:r>
      <w:proofErr w:type="spellStart"/>
      <w:r>
        <w:rPr>
          <w:rFonts w:ascii="Times New Roman" w:hAnsi="Times New Roman" w:cs="Times New Roman"/>
          <w:sz w:val="24"/>
          <w:szCs w:val="24"/>
        </w:rPr>
        <w:t>Wooldridge</w:t>
      </w:r>
      <w:proofErr w:type="spellEnd"/>
      <w:r>
        <w:rPr>
          <w:rFonts w:ascii="Times New Roman" w:hAnsi="Times New Roman" w:cs="Times New Roman"/>
          <w:sz w:val="24"/>
          <w:szCs w:val="24"/>
        </w:rPr>
        <w:t>, 2010)</w:t>
      </w:r>
    </w:p>
    <w:p w:rsidR="005E526B" w:rsidRDefault="00000000" w14:paraId="1D778A5F" w14:textId="6B780E40">
      <w:pPr>
        <w:ind w:firstLine="720"/>
        <w:jc w:val="both"/>
        <w:rPr>
          <w:rFonts w:ascii="Times New Roman" w:hAnsi="Times New Roman" w:cs="Times New Roman"/>
          <w:sz w:val="24"/>
          <w:szCs w:val="24"/>
        </w:rPr>
      </w:pPr>
      <w:r>
        <w:rPr>
          <w:rFonts w:ascii="Times New Roman" w:hAnsi="Times New Roman" w:cs="Times New Roman"/>
          <w:sz w:val="24"/>
          <w:szCs w:val="24"/>
        </w:rPr>
        <w:t>A CSOK modellbe illesztésénél felmerül az a probléma, hogy a vizsgált időszak első négy évében végig nullának vettem a CSOK keresési trendjét), mert 2016 januárjában hozták meg a kormányrendeletet a CSOK-</w:t>
      </w:r>
      <w:proofErr w:type="spellStart"/>
      <w:r>
        <w:rPr>
          <w:rFonts w:ascii="Times New Roman" w:hAnsi="Times New Roman" w:cs="Times New Roman"/>
          <w:sz w:val="24"/>
          <w:szCs w:val="24"/>
        </w:rPr>
        <w:t>ról</w:t>
      </w:r>
      <w:proofErr w:type="spellEnd"/>
      <w:r>
        <w:rPr>
          <w:rFonts w:ascii="Times New Roman" w:hAnsi="Times New Roman" w:cs="Times New Roman"/>
          <w:sz w:val="24"/>
          <w:szCs w:val="24"/>
        </w:rPr>
        <w:t xml:space="preserve"> (a 2016-2021-es időszakban minden adat nagyobb volt nullánál). Ez esetben úgy gondolom érdemes lehet</w:t>
      </w:r>
      <w:ins w:author="Kovács László" w:date="2024-02-28T11:50:00Z" w:id="56">
        <w:r w:rsidR="006E77ED">
          <w:rPr>
            <w:rFonts w:ascii="Times New Roman" w:hAnsi="Times New Roman" w:cs="Times New Roman"/>
            <w:sz w:val="24"/>
            <w:szCs w:val="24"/>
          </w:rPr>
          <w:t xml:space="preserve"> a változót</w:t>
        </w:r>
      </w:ins>
      <w:r>
        <w:rPr>
          <w:rFonts w:ascii="Times New Roman" w:hAnsi="Times New Roman" w:cs="Times New Roman"/>
          <w:sz w:val="24"/>
          <w:szCs w:val="24"/>
        </w:rPr>
        <w:t xml:space="preserve"> nem számként</w:t>
      </w:r>
      <w:ins w:author="Kovács László" w:date="2024-02-28T11:50:00Z" w:id="57">
        <w:r w:rsidR="006E77ED">
          <w:rPr>
            <w:rFonts w:ascii="Times New Roman" w:hAnsi="Times New Roman" w:cs="Times New Roman"/>
            <w:sz w:val="24"/>
            <w:szCs w:val="24"/>
          </w:rPr>
          <w:t xml:space="preserve"> kezelni</w:t>
        </w:r>
      </w:ins>
      <w:r>
        <w:rPr>
          <w:rFonts w:ascii="Times New Roman" w:hAnsi="Times New Roman" w:cs="Times New Roman"/>
          <w:sz w:val="24"/>
          <w:szCs w:val="24"/>
        </w:rPr>
        <w:t xml:space="preserve">, hanem felbontani az egyes </w:t>
      </w:r>
      <w:proofErr w:type="spellStart"/>
      <w:r>
        <w:rPr>
          <w:rFonts w:ascii="Times New Roman" w:hAnsi="Times New Roman" w:cs="Times New Roman"/>
          <w:sz w:val="24"/>
          <w:szCs w:val="24"/>
        </w:rPr>
        <w:t>kvantilisek</w:t>
      </w:r>
      <w:proofErr w:type="spellEnd"/>
      <w:r>
        <w:rPr>
          <w:rFonts w:ascii="Times New Roman" w:hAnsi="Times New Roman" w:cs="Times New Roman"/>
          <w:sz w:val="24"/>
          <w:szCs w:val="24"/>
        </w:rPr>
        <w:t xml:space="preserve"> mentén és a nulla értékek egy új “nincs” nevű kategóriát kapnának, mert </w:t>
      </w:r>
      <w:del w:author="Kovács László" w:date="2024-02-28T11:50:00Z" w:id="58">
        <w:r w:rsidDel="006E77ED">
          <w:rPr>
            <w:rFonts w:ascii="Times New Roman" w:hAnsi="Times New Roman" w:cs="Times New Roman"/>
            <w:sz w:val="24"/>
            <w:szCs w:val="24"/>
          </w:rPr>
          <w:delText xml:space="preserve">akkor </w:delText>
        </w:r>
      </w:del>
      <w:ins w:author="Kovács László" w:date="2024-02-28T11:50:00Z" w:id="59">
        <w:r w:rsidR="006E77ED">
          <w:rPr>
            <w:rFonts w:ascii="Times New Roman" w:hAnsi="Times New Roman" w:cs="Times New Roman"/>
            <w:sz w:val="24"/>
            <w:szCs w:val="24"/>
          </w:rPr>
          <w:t>az adott időszakokban</w:t>
        </w:r>
        <w:r w:rsidR="006E77ED">
          <w:rPr>
            <w:rFonts w:ascii="Times New Roman" w:hAnsi="Times New Roman" w:cs="Times New Roman"/>
            <w:sz w:val="24"/>
            <w:szCs w:val="24"/>
          </w:rPr>
          <w:t xml:space="preserve"> </w:t>
        </w:r>
      </w:ins>
      <w:r>
        <w:rPr>
          <w:rFonts w:ascii="Times New Roman" w:hAnsi="Times New Roman" w:cs="Times New Roman"/>
          <w:sz w:val="24"/>
          <w:szCs w:val="24"/>
        </w:rPr>
        <w:t>lényegében nem volt CSOK. A modellszelekció során megpróbálom meghatározni az optimális CSOK</w:t>
      </w:r>
      <w:ins w:author="Kovács László" w:date="2024-02-28T11:50:00Z" w:id="60">
        <w:r w:rsidR="00F4270E">
          <w:rPr>
            <w:rFonts w:ascii="Times New Roman" w:hAnsi="Times New Roman" w:cs="Times New Roman"/>
            <w:sz w:val="24"/>
            <w:szCs w:val="24"/>
          </w:rPr>
          <w:t>-változó</w:t>
        </w:r>
      </w:ins>
      <w:r>
        <w:rPr>
          <w:rFonts w:ascii="Times New Roman" w:hAnsi="Times New Roman" w:cs="Times New Roman"/>
          <w:sz w:val="24"/>
          <w:szCs w:val="24"/>
        </w:rPr>
        <w:t xml:space="preserve"> használatot, </w:t>
      </w:r>
      <w:commentRangeStart w:id="61"/>
      <w:r>
        <w:rPr>
          <w:rFonts w:ascii="Times New Roman" w:hAnsi="Times New Roman" w:cs="Times New Roman"/>
          <w:sz w:val="24"/>
          <w:szCs w:val="24"/>
        </w:rPr>
        <w:t xml:space="preserve">ám mivel </w:t>
      </w:r>
      <w:del w:author="Kovács László" w:date="2024-02-28T11:51:00Z" w:id="62">
        <w:r w:rsidDel="00F4270E">
          <w:rPr>
            <w:rFonts w:ascii="Times New Roman" w:hAnsi="Times New Roman" w:cs="Times New Roman"/>
            <w:sz w:val="24"/>
            <w:szCs w:val="24"/>
          </w:rPr>
          <w:delText>szak</w:delText>
        </w:r>
      </w:del>
      <w:r>
        <w:rPr>
          <w:rFonts w:ascii="Times New Roman" w:hAnsi="Times New Roman" w:cs="Times New Roman"/>
          <w:sz w:val="24"/>
          <w:szCs w:val="24"/>
        </w:rPr>
        <w:t>dolgozatomban azt igyekszem kideríteni, hogy szignifikáns változó-e a “CSOK” szó Google keresési trendje, ezért akár az is lehet, hogy egyáltalán nem szignifikáns semmilyen formában.</w:t>
      </w:r>
      <w:commentRangeEnd w:id="61"/>
      <w:r w:rsidR="007C3609">
        <w:rPr>
          <w:rStyle w:val="CommentReference"/>
        </w:rPr>
        <w:commentReference w:id="61"/>
      </w:r>
    </w:p>
    <w:p w:rsidR="005E526B" w:rsidRDefault="00000000" w14:paraId="1D778A60" w14:textId="2C0674F4">
      <w:pPr>
        <w:ind w:firstLine="720"/>
        <w:jc w:val="both"/>
        <w:rPr>
          <w:rFonts w:ascii="Times New Roman" w:hAnsi="Times New Roman" w:cs="Times New Roman"/>
          <w:sz w:val="24"/>
          <w:szCs w:val="24"/>
        </w:rPr>
      </w:pPr>
      <w:r>
        <w:rPr>
          <w:rFonts w:ascii="Times New Roman" w:hAnsi="Times New Roman" w:cs="Times New Roman"/>
          <w:sz w:val="24"/>
          <w:szCs w:val="24"/>
        </w:rPr>
        <w:t xml:space="preserve">A modell illesztésénél felmerült az a probléma is, hogy egyes változók korrelálnak egymással, a panelmodellek után így </w:t>
      </w:r>
      <w:proofErr w:type="gramStart"/>
      <w:r>
        <w:rPr>
          <w:rFonts w:ascii="Times New Roman" w:hAnsi="Times New Roman" w:cs="Times New Roman"/>
          <w:sz w:val="24"/>
          <w:szCs w:val="24"/>
        </w:rPr>
        <w:t xml:space="preserve">készítettem </w:t>
      </w:r>
      <w:ins w:author="Kovács László" w:date="2024-02-28T12:38:00Z" w:id="63">
        <w:r w:rsidRPr="00A8122D" w:rsidR="00A8122D">
          <w:rPr>
            <w:rFonts w:ascii="Times New Roman" w:hAnsi="Times New Roman" w:cs="Times New Roman"/>
            <w:i/>
            <w:iCs/>
            <w:sz w:val="24"/>
            <w:szCs w:val="24"/>
          </w:rPr>
          <w:t xml:space="preserve"> strukturális</w:t>
        </w:r>
        <w:proofErr w:type="gramEnd"/>
        <w:r w:rsidRPr="00A8122D" w:rsidR="00A8122D">
          <w:rPr>
            <w:rFonts w:ascii="Times New Roman" w:hAnsi="Times New Roman" w:cs="Times New Roman"/>
            <w:i/>
            <w:iCs/>
            <w:sz w:val="24"/>
            <w:szCs w:val="24"/>
          </w:rPr>
          <w:t xml:space="preserve"> egyenletrendszer-modell</w:t>
        </w:r>
      </w:ins>
      <w:del w:author="Kovács László" w:date="2024-02-28T12:38:00Z" w:id="64">
        <w:r w:rsidDel="00A8122D">
          <w:rPr>
            <w:rFonts w:ascii="Times New Roman" w:hAnsi="Times New Roman" w:cs="Times New Roman"/>
            <w:i/>
            <w:iCs/>
            <w:sz w:val="24"/>
            <w:szCs w:val="24"/>
          </w:rPr>
          <w:delText>Structured Equation Model</w:delText>
        </w:r>
        <w:r w:rsidDel="00A8122D">
          <w:rPr>
            <w:rFonts w:ascii="Times New Roman" w:hAnsi="Times New Roman" w:cs="Times New Roman"/>
            <w:sz w:val="24"/>
            <w:szCs w:val="24"/>
          </w:rPr>
          <w:delText>-</w:delText>
        </w:r>
      </w:del>
      <w:r>
        <w:rPr>
          <w:rFonts w:ascii="Times New Roman" w:hAnsi="Times New Roman" w:cs="Times New Roman"/>
          <w:sz w:val="24"/>
          <w:szCs w:val="24"/>
        </w:rPr>
        <w:t xml:space="preserve">eket (továbbiakban SEM). </w:t>
      </w:r>
      <w:commentRangeStart w:id="65"/>
      <w:r>
        <w:rPr>
          <w:rFonts w:ascii="Times New Roman" w:hAnsi="Times New Roman" w:cs="Times New Roman"/>
          <w:sz w:val="24"/>
          <w:szCs w:val="24"/>
        </w:rPr>
        <w:t xml:space="preserve">Ezek a modellek egyenletrendszereket hoznak létre, így jobban vizualizálhatóak a kapcsolatok az egyes változók között amellett, hogy a szignifikáns és nem szignifikáns közvetlen és közvetett </w:t>
      </w:r>
      <w:r>
        <w:rPr>
          <w:rFonts w:ascii="Times New Roman" w:hAnsi="Times New Roman" w:cs="Times New Roman"/>
          <w:sz w:val="24"/>
          <w:szCs w:val="24"/>
        </w:rPr>
        <w:t>hatásokat be lehet azonosítani, éppen az egyenletrendszer mivolta miatt. Ez egy olyan módszertan, amivel a megfigyelt és nem megfigyelt változók között feltételezett kapcsolatrendszert lehet ellenőrizni. (</w:t>
      </w:r>
      <w:proofErr w:type="spellStart"/>
      <w:r>
        <w:rPr>
          <w:rFonts w:ascii="Times New Roman" w:hAnsi="Times New Roman" w:cs="Times New Roman"/>
          <w:sz w:val="24"/>
          <w:szCs w:val="24"/>
        </w:rPr>
        <w:t>Lomax</w:t>
      </w:r>
      <w:proofErr w:type="spellEnd"/>
      <w:r>
        <w:rPr>
          <w:rFonts w:ascii="Times New Roman" w:hAnsi="Times New Roman" w:cs="Times New Roman"/>
          <w:sz w:val="24"/>
          <w:szCs w:val="24"/>
        </w:rPr>
        <w:t>, 2013) A modellben létre lehet hozni látensváltozókat, így megfigyelt változókból egy vagy több kvázi főkomponenst lehet létrehozni (faktormodellel), ami ez esetben az egészségügyi fejlettségét jelenti a járásoknak.</w:t>
      </w:r>
      <w:commentRangeEnd w:id="65"/>
      <w:r w:rsidR="00232DAF">
        <w:rPr>
          <w:rStyle w:val="CommentReference"/>
        </w:rPr>
        <w:commentReference w:id="65"/>
      </w:r>
      <w:r>
        <w:rPr>
          <w:rFonts w:ascii="Times New Roman" w:hAnsi="Times New Roman" w:cs="Times New Roman"/>
          <w:sz w:val="24"/>
          <w:szCs w:val="24"/>
        </w:rPr>
        <w:t xml:space="preserve"> A látensváltozóba az első főkomponens elemeit tettem a ha</w:t>
      </w:r>
      <w:ins w:author="Kovács László" w:date="2024-02-28T12:14:00Z" w:id="66">
        <w:r w:rsidR="0031575C">
          <w:rPr>
            <w:rFonts w:ascii="Times New Roman" w:hAnsi="Times New Roman" w:cs="Times New Roman"/>
            <w:sz w:val="24"/>
            <w:szCs w:val="24"/>
          </w:rPr>
          <w:t>s</w:t>
        </w:r>
      </w:ins>
      <w:r>
        <w:rPr>
          <w:rFonts w:ascii="Times New Roman" w:hAnsi="Times New Roman" w:cs="Times New Roman"/>
          <w:sz w:val="24"/>
          <w:szCs w:val="24"/>
        </w:rPr>
        <w:t xml:space="preserve">znos </w:t>
      </w:r>
      <w:del w:author="Kovács László" w:date="2024-02-28T12:14:00Z" w:id="67">
        <w:r w:rsidDel="0031575C">
          <w:rPr>
            <w:rFonts w:ascii="Times New Roman" w:hAnsi="Times New Roman" w:cs="Times New Roman"/>
            <w:sz w:val="24"/>
            <w:szCs w:val="24"/>
          </w:rPr>
          <w:delText>infromáció</w:delText>
        </w:r>
      </w:del>
      <w:ins w:author="Kovács László" w:date="2024-02-28T12:14:00Z" w:id="68">
        <w:r w:rsidR="0031575C">
          <w:rPr>
            <w:rFonts w:ascii="Times New Roman" w:hAnsi="Times New Roman" w:cs="Times New Roman"/>
            <w:sz w:val="24"/>
            <w:szCs w:val="24"/>
          </w:rPr>
          <w:t>információ</w:t>
        </w:r>
      </w:ins>
      <w:r>
        <w:rPr>
          <w:rFonts w:ascii="Times New Roman" w:hAnsi="Times New Roman" w:cs="Times New Roman"/>
          <w:sz w:val="24"/>
          <w:szCs w:val="24"/>
        </w:rPr>
        <w:t xml:space="preserve"> összesűrítése érdekében. Ezt a látens változót az egészségügy fejlettségének tekintem az adott járásban az alapján, hogy a főkomponens elemzésben milyen következtetésekre jutottam. Három, különböző időszakra illesztettem SEM modellt: egy, a CSOK előtti évben, a CSOK kezdetén, illetve a CSOK csúcsán, de a COVID időszak előtt.</w:t>
      </w:r>
    </w:p>
    <w:p w:rsidR="005E526B" w:rsidRDefault="00000000" w14:paraId="1D778A61" w14:textId="77777777">
      <w:pPr>
        <w:pStyle w:val="Heading2"/>
        <w:spacing w:line="276" w:lineRule="auto"/>
        <w:rPr>
          <w:rFonts w:ascii="Times New Roman" w:hAnsi="Times New Roman" w:cs="Times New Roman"/>
        </w:rPr>
      </w:pPr>
      <w:bookmarkStart w:name="__RefHeading___Toc999_2628363530" w:id="69"/>
      <w:bookmarkStart w:name="_Toc136700572" w:id="70"/>
      <w:bookmarkEnd w:id="69"/>
      <w:r>
        <w:rPr>
          <w:rFonts w:ascii="Times New Roman" w:hAnsi="Times New Roman" w:cs="Times New Roman"/>
        </w:rPr>
        <w:t>Eredmények</w:t>
      </w:r>
      <w:bookmarkEnd w:id="70"/>
    </w:p>
    <w:p w:rsidR="005E526B" w:rsidRDefault="00000000" w14:paraId="1D778A62" w14:textId="7B6A3A64">
      <w:pPr>
        <w:ind w:firstLine="720"/>
        <w:jc w:val="both"/>
        <w:rPr>
          <w:rFonts w:ascii="Times New Roman" w:hAnsi="Times New Roman" w:cs="Times New Roman"/>
          <w:sz w:val="24"/>
          <w:szCs w:val="24"/>
        </w:rPr>
      </w:pPr>
      <w:commentRangeStart w:id="71"/>
      <w:r>
        <w:rPr>
          <w:rFonts w:ascii="Times New Roman" w:hAnsi="Times New Roman" w:cs="Times New Roman"/>
          <w:sz w:val="24"/>
          <w:szCs w:val="24"/>
        </w:rPr>
        <w:t xml:space="preserve">Érdemes lehet </w:t>
      </w:r>
      <w:ins w:author="Kovács László" w:date="2024-02-28T12:41:00Z" w:id="72">
        <w:r w:rsidR="00405246">
          <w:rPr>
            <w:rFonts w:ascii="Times New Roman" w:hAnsi="Times New Roman" w:cs="Times New Roman"/>
            <w:sz w:val="24"/>
            <w:szCs w:val="24"/>
          </w:rPr>
          <w:t xml:space="preserve">először csupán </w:t>
        </w:r>
      </w:ins>
      <w:r>
        <w:rPr>
          <w:rFonts w:ascii="Times New Roman" w:hAnsi="Times New Roman" w:cs="Times New Roman"/>
          <w:sz w:val="24"/>
          <w:szCs w:val="24"/>
        </w:rPr>
        <w:t xml:space="preserve">a korrelációk alapján megnézni, hogy milyen mértékben és irányban mozognak együtt a változók. Az eredményváltozó és mind az SZJA, mind a munka változók között pozitív, közepes kapcsolat áll fenn. </w:t>
      </w:r>
      <w:ins w:author="Kovács László" w:date="2024-02-28T12:41:00Z" w:id="73">
        <w:r w:rsidR="00E3537C">
          <w:rPr>
            <w:rFonts w:ascii="Times New Roman" w:hAnsi="Times New Roman" w:cs="Times New Roman"/>
            <w:sz w:val="24"/>
            <w:szCs w:val="24"/>
          </w:rPr>
          <w:t>A</w:t>
        </w:r>
      </w:ins>
      <w:del w:author="Kovács László" w:date="2024-02-28T12:41:00Z" w:id="74">
        <w:r w:rsidDel="00E3537C">
          <w:rPr>
            <w:rFonts w:ascii="Times New Roman" w:hAnsi="Times New Roman" w:cs="Times New Roman"/>
            <w:sz w:val="24"/>
            <w:szCs w:val="24"/>
          </w:rPr>
          <w:delText>a</w:delText>
        </w:r>
      </w:del>
      <w:r>
        <w:rPr>
          <w:rFonts w:ascii="Times New Roman" w:hAnsi="Times New Roman" w:cs="Times New Roman"/>
          <w:sz w:val="24"/>
          <w:szCs w:val="24"/>
        </w:rPr>
        <w:t xml:space="preserve"> beruházás, valamint a CSOK (számként) korrelációja a lakásépítéssel gyenge, pozitív irányú.</w:t>
      </w:r>
      <w:commentRangeEnd w:id="71"/>
      <w:r w:rsidR="00E3537C">
        <w:rPr>
          <w:rStyle w:val="CommentReference"/>
        </w:rPr>
        <w:commentReference w:id="71"/>
      </w:r>
    </w:p>
    <w:p w:rsidR="005E526B" w:rsidRDefault="00000000" w14:paraId="1D778A63" w14:textId="77777777">
      <w:pPr>
        <w:ind w:firstLine="720"/>
        <w:jc w:val="both"/>
        <w:rPr>
          <w:rFonts w:ascii="Times New Roman" w:hAnsi="Times New Roman" w:cs="Times New Roman"/>
          <w:sz w:val="24"/>
          <w:szCs w:val="24"/>
        </w:rPr>
      </w:pPr>
      <w:r>
        <w:rPr>
          <w:rFonts w:ascii="Times New Roman" w:hAnsi="Times New Roman" w:cs="Times New Roman"/>
          <w:sz w:val="24"/>
          <w:szCs w:val="24"/>
        </w:rPr>
        <w:t xml:space="preserve">A GAM modell egyedül az adatok pótlására szolgált, így azon nem végeztem teszteket, sem modellszelekciót, </w:t>
      </w:r>
      <w:commentRangeStart w:id="75"/>
      <w:r>
        <w:rPr>
          <w:rFonts w:ascii="Times New Roman" w:hAnsi="Times New Roman" w:cs="Times New Roman"/>
          <w:sz w:val="24"/>
          <w:szCs w:val="24"/>
        </w:rPr>
        <w:t>így nem tartom szükségesnek tárgyalni a modell együtthatóinak értékeit és egyéb jellemzőket</w:t>
      </w:r>
      <w:commentRangeEnd w:id="75"/>
      <w:r w:rsidR="008E24A6">
        <w:rPr>
          <w:rStyle w:val="CommentReference"/>
        </w:rPr>
        <w:commentReference w:id="75"/>
      </w:r>
      <w:r>
        <w:rPr>
          <w:rFonts w:ascii="Times New Roman" w:hAnsi="Times New Roman" w:cs="Times New Roman"/>
          <w:sz w:val="24"/>
          <w:szCs w:val="24"/>
        </w:rPr>
        <w:t>.</w:t>
      </w:r>
    </w:p>
    <w:p w:rsidR="005E526B" w:rsidRDefault="00000000" w14:paraId="1D778A64" w14:textId="40BA5B5C">
      <w:pPr>
        <w:ind w:firstLine="720"/>
        <w:jc w:val="both"/>
        <w:rPr>
          <w:rFonts w:ascii="Times New Roman" w:hAnsi="Times New Roman" w:cs="Times New Roman"/>
          <w:sz w:val="24"/>
          <w:szCs w:val="24"/>
        </w:rPr>
      </w:pPr>
      <w:r>
        <w:rPr>
          <w:rFonts w:ascii="Times New Roman" w:hAnsi="Times New Roman" w:cs="Times New Roman"/>
          <w:sz w:val="24"/>
          <w:szCs w:val="24"/>
        </w:rPr>
        <w:t xml:space="preserve">Miután a hiányzó értékeket </w:t>
      </w:r>
      <w:del w:author="Kovács László" w:date="2024-02-28T13:21:00Z" w:id="76">
        <w:r w:rsidDel="009F59F5">
          <w:rPr>
            <w:rFonts w:ascii="Times New Roman" w:hAnsi="Times New Roman" w:cs="Times New Roman"/>
            <w:sz w:val="24"/>
            <w:szCs w:val="24"/>
          </w:rPr>
          <w:delText xml:space="preserve">megbecsültem </w:delText>
        </w:r>
      </w:del>
      <w:ins w:author="Kovács László" w:date="2024-02-28T13:21:00Z" w:id="77">
        <w:r w:rsidR="009F59F5">
          <w:rPr>
            <w:rFonts w:ascii="Times New Roman" w:hAnsi="Times New Roman" w:cs="Times New Roman"/>
            <w:sz w:val="24"/>
            <w:szCs w:val="24"/>
          </w:rPr>
          <w:t>visszapótoltam</w:t>
        </w:r>
      </w:ins>
      <w:del w:author="Kovács László" w:date="2024-02-28T13:21:00Z" w:id="78">
        <w:r w:rsidDel="009F59F5">
          <w:rPr>
            <w:rFonts w:ascii="Times New Roman" w:hAnsi="Times New Roman" w:cs="Times New Roman"/>
            <w:sz w:val="24"/>
            <w:szCs w:val="24"/>
          </w:rPr>
          <w:delText>a</w:delText>
        </w:r>
      </w:del>
      <w:r>
        <w:rPr>
          <w:rFonts w:ascii="Times New Roman" w:hAnsi="Times New Roman" w:cs="Times New Roman"/>
          <w:sz w:val="24"/>
          <w:szCs w:val="24"/>
        </w:rPr>
        <w:t xml:space="preserve"> GAM modellel, az eredeti értékeket felhasználva meg kellett állapítanom, hogy van-e területi </w:t>
      </w:r>
      <w:proofErr w:type="spellStart"/>
      <w:r>
        <w:rPr>
          <w:rFonts w:ascii="Times New Roman" w:hAnsi="Times New Roman" w:cs="Times New Roman"/>
          <w:sz w:val="24"/>
          <w:szCs w:val="24"/>
        </w:rPr>
        <w:t>autokorreláció</w:t>
      </w:r>
      <w:proofErr w:type="spellEnd"/>
      <w:r>
        <w:rPr>
          <w:rFonts w:ascii="Times New Roman" w:hAnsi="Times New Roman" w:cs="Times New Roman"/>
          <w:sz w:val="24"/>
          <w:szCs w:val="24"/>
        </w:rPr>
        <w:t xml:space="preserve"> és mekkora távolságban határozzam meg a szomszédságot.</w:t>
      </w:r>
    </w:p>
    <w:p w:rsidR="005E526B" w:rsidRDefault="00000000" w14:paraId="1D778A65" w14:textId="77777777">
      <w:pPr>
        <w:jc w:val="center"/>
        <w:rPr>
          <w:rFonts w:ascii="Times New Roman" w:hAnsi="Times New Roman" w:cs="Times New Roman"/>
          <w:i/>
          <w:sz w:val="24"/>
          <w:szCs w:val="24"/>
        </w:rPr>
      </w:pPr>
      <w:r>
        <w:rPr>
          <w:rFonts w:ascii="Times New Roman" w:hAnsi="Times New Roman" w:cs="Times New Roman"/>
          <w:i/>
          <w:sz w:val="24"/>
          <w:szCs w:val="24"/>
        </w:rPr>
        <w:t xml:space="preserve">2.táblázat: térbeli </w:t>
      </w:r>
      <w:proofErr w:type="spellStart"/>
      <w:r>
        <w:rPr>
          <w:rFonts w:ascii="Times New Roman" w:hAnsi="Times New Roman" w:cs="Times New Roman"/>
          <w:i/>
          <w:sz w:val="24"/>
          <w:szCs w:val="24"/>
        </w:rPr>
        <w:t>autokorreláció</w:t>
      </w:r>
      <w:proofErr w:type="spellEnd"/>
      <w:r>
        <w:rPr>
          <w:rFonts w:ascii="Times New Roman" w:hAnsi="Times New Roman" w:cs="Times New Roman"/>
          <w:i/>
          <w:sz w:val="24"/>
          <w:szCs w:val="24"/>
        </w:rPr>
        <w:t xml:space="preserve"> a lakásépítések körében</w:t>
      </w:r>
    </w:p>
    <w:tbl>
      <w:tblPr>
        <w:tblW w:w="9029" w:type="dxa"/>
        <w:tblInd w:w="110" w:type="dxa"/>
        <w:tblLayout w:type="fixed"/>
        <w:tblCellMar>
          <w:top w:w="100" w:type="dxa"/>
          <w:left w:w="100" w:type="dxa"/>
          <w:bottom w:w="100" w:type="dxa"/>
          <w:right w:w="100" w:type="dxa"/>
        </w:tblCellMar>
        <w:tblLook w:val="0600" w:firstRow="0" w:lastRow="0" w:firstColumn="0" w:lastColumn="0" w:noHBand="1" w:noVBand="1"/>
      </w:tblPr>
      <w:tblGrid>
        <w:gridCol w:w="1289"/>
        <w:gridCol w:w="1290"/>
        <w:gridCol w:w="1290"/>
        <w:gridCol w:w="1290"/>
        <w:gridCol w:w="1292"/>
        <w:gridCol w:w="1289"/>
        <w:gridCol w:w="1289"/>
      </w:tblGrid>
      <w:tr w:rsidR="005E526B" w14:paraId="1D778A6A" w14:textId="77777777">
        <w:trPr>
          <w:trHeight w:val="440"/>
        </w:trPr>
        <w:tc>
          <w:tcPr>
            <w:tcW w:w="1289"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5E526B" w14:paraId="1D778A66" w14:textId="77777777">
            <w:pPr>
              <w:widowControl w:val="0"/>
              <w:rPr>
                <w:rFonts w:ascii="Times New Roman" w:hAnsi="Times New Roman" w:cs="Times New Roman"/>
                <w:sz w:val="24"/>
                <w:szCs w:val="24"/>
              </w:rPr>
            </w:pPr>
          </w:p>
        </w:tc>
        <w:tc>
          <w:tcPr>
            <w:tcW w:w="2579" w:type="dxa"/>
            <w:gridSpan w:val="2"/>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67" w14:textId="77777777">
            <w:pPr>
              <w:widowControl w:val="0"/>
              <w:rPr>
                <w:rFonts w:ascii="Times New Roman" w:hAnsi="Times New Roman" w:cs="Times New Roman"/>
                <w:sz w:val="24"/>
                <w:szCs w:val="24"/>
              </w:rPr>
            </w:pPr>
            <w:r>
              <w:rPr>
                <w:rFonts w:ascii="Times New Roman" w:hAnsi="Times New Roman" w:cs="Times New Roman"/>
                <w:sz w:val="24"/>
                <w:szCs w:val="24"/>
              </w:rPr>
              <w:t>32 km</w:t>
            </w:r>
          </w:p>
        </w:tc>
        <w:tc>
          <w:tcPr>
            <w:tcW w:w="2582" w:type="dxa"/>
            <w:gridSpan w:val="2"/>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68" w14:textId="77777777">
            <w:pPr>
              <w:widowControl w:val="0"/>
              <w:rPr>
                <w:rFonts w:ascii="Times New Roman" w:hAnsi="Times New Roman" w:cs="Times New Roman"/>
                <w:sz w:val="24"/>
                <w:szCs w:val="24"/>
              </w:rPr>
            </w:pPr>
            <w:r>
              <w:rPr>
                <w:rFonts w:ascii="Times New Roman" w:hAnsi="Times New Roman" w:cs="Times New Roman"/>
                <w:sz w:val="24"/>
                <w:szCs w:val="24"/>
              </w:rPr>
              <w:t>36 km</w:t>
            </w:r>
          </w:p>
        </w:tc>
        <w:tc>
          <w:tcPr>
            <w:tcW w:w="2578" w:type="dxa"/>
            <w:gridSpan w:val="2"/>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69" w14:textId="77777777">
            <w:pPr>
              <w:widowControl w:val="0"/>
              <w:rPr>
                <w:rFonts w:ascii="Times New Roman" w:hAnsi="Times New Roman" w:cs="Times New Roman"/>
                <w:sz w:val="24"/>
                <w:szCs w:val="24"/>
              </w:rPr>
            </w:pPr>
            <w:r>
              <w:rPr>
                <w:rFonts w:ascii="Times New Roman" w:hAnsi="Times New Roman" w:cs="Times New Roman"/>
                <w:sz w:val="24"/>
                <w:szCs w:val="24"/>
              </w:rPr>
              <w:t>40 km</w:t>
            </w:r>
          </w:p>
        </w:tc>
      </w:tr>
      <w:tr w:rsidR="005E526B" w14:paraId="1D778A72" w14:textId="77777777">
        <w:tc>
          <w:tcPr>
            <w:tcW w:w="1289"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5E526B" w14:paraId="1D778A6B" w14:textId="77777777">
            <w:pPr>
              <w:widowControl w:val="0"/>
              <w:rPr>
                <w:rFonts w:ascii="Times New Roman" w:hAnsi="Times New Roman" w:cs="Times New Roman"/>
                <w:sz w:val="24"/>
                <w:szCs w:val="24"/>
              </w:rPr>
            </w:pPr>
          </w:p>
        </w:tc>
        <w:tc>
          <w:tcPr>
            <w:tcW w:w="129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6C" w14:textId="77777777">
            <w:pPr>
              <w:widowControl w:val="0"/>
              <w:rPr>
                <w:rFonts w:ascii="Times New Roman" w:hAnsi="Times New Roman" w:cs="Times New Roman"/>
                <w:sz w:val="24"/>
                <w:szCs w:val="24"/>
              </w:rPr>
            </w:pPr>
            <w:proofErr w:type="spellStart"/>
            <w:r>
              <w:rPr>
                <w:rFonts w:ascii="Times New Roman" w:hAnsi="Times New Roman" w:cs="Times New Roman"/>
                <w:sz w:val="24"/>
                <w:szCs w:val="24"/>
              </w:rPr>
              <w:t>Moran</w:t>
            </w:r>
            <w:proofErr w:type="spellEnd"/>
            <w:r>
              <w:rPr>
                <w:rFonts w:ascii="Times New Roman" w:hAnsi="Times New Roman" w:cs="Times New Roman"/>
                <w:sz w:val="24"/>
                <w:szCs w:val="24"/>
              </w:rPr>
              <w:t xml:space="preserve"> I</w:t>
            </w:r>
          </w:p>
        </w:tc>
        <w:tc>
          <w:tcPr>
            <w:tcW w:w="129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6D" w14:textId="77777777">
            <w:pPr>
              <w:widowControl w:val="0"/>
              <w:rPr>
                <w:rFonts w:ascii="Times New Roman" w:hAnsi="Times New Roman" w:cs="Times New Roman"/>
                <w:sz w:val="24"/>
                <w:szCs w:val="24"/>
              </w:rPr>
            </w:pPr>
            <w:proofErr w:type="spellStart"/>
            <w:r>
              <w:rPr>
                <w:rFonts w:ascii="Times New Roman" w:hAnsi="Times New Roman" w:cs="Times New Roman"/>
                <w:sz w:val="24"/>
                <w:szCs w:val="24"/>
              </w:rPr>
              <w:t>Geary</w:t>
            </w:r>
            <w:proofErr w:type="spellEnd"/>
            <w:r>
              <w:rPr>
                <w:rFonts w:ascii="Times New Roman" w:hAnsi="Times New Roman" w:cs="Times New Roman"/>
                <w:sz w:val="24"/>
                <w:szCs w:val="24"/>
              </w:rPr>
              <w:t xml:space="preserve"> C</w:t>
            </w:r>
          </w:p>
        </w:tc>
        <w:tc>
          <w:tcPr>
            <w:tcW w:w="129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6E" w14:textId="77777777">
            <w:pPr>
              <w:widowControl w:val="0"/>
              <w:rPr>
                <w:rFonts w:ascii="Times New Roman" w:hAnsi="Times New Roman" w:cs="Times New Roman"/>
                <w:sz w:val="24"/>
                <w:szCs w:val="24"/>
              </w:rPr>
            </w:pPr>
            <w:proofErr w:type="spellStart"/>
            <w:r>
              <w:rPr>
                <w:rFonts w:ascii="Times New Roman" w:hAnsi="Times New Roman" w:cs="Times New Roman"/>
                <w:sz w:val="24"/>
                <w:szCs w:val="24"/>
              </w:rPr>
              <w:t>Moran</w:t>
            </w:r>
            <w:proofErr w:type="spellEnd"/>
            <w:r>
              <w:rPr>
                <w:rFonts w:ascii="Times New Roman" w:hAnsi="Times New Roman" w:cs="Times New Roman"/>
                <w:sz w:val="24"/>
                <w:szCs w:val="24"/>
              </w:rPr>
              <w:t xml:space="preserve"> I</w:t>
            </w:r>
          </w:p>
        </w:tc>
        <w:tc>
          <w:tcPr>
            <w:tcW w:w="1291"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6F" w14:textId="77777777">
            <w:pPr>
              <w:widowControl w:val="0"/>
              <w:rPr>
                <w:rFonts w:ascii="Times New Roman" w:hAnsi="Times New Roman" w:cs="Times New Roman"/>
                <w:sz w:val="24"/>
                <w:szCs w:val="24"/>
              </w:rPr>
            </w:pPr>
            <w:proofErr w:type="spellStart"/>
            <w:r>
              <w:rPr>
                <w:rFonts w:ascii="Times New Roman" w:hAnsi="Times New Roman" w:cs="Times New Roman"/>
                <w:sz w:val="24"/>
                <w:szCs w:val="24"/>
              </w:rPr>
              <w:t>Geary</w:t>
            </w:r>
            <w:proofErr w:type="spellEnd"/>
            <w:r>
              <w:rPr>
                <w:rFonts w:ascii="Times New Roman" w:hAnsi="Times New Roman" w:cs="Times New Roman"/>
                <w:sz w:val="24"/>
                <w:szCs w:val="24"/>
              </w:rPr>
              <w:t xml:space="preserve"> C</w:t>
            </w:r>
          </w:p>
        </w:tc>
        <w:tc>
          <w:tcPr>
            <w:tcW w:w="1289"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70" w14:textId="77777777">
            <w:pPr>
              <w:widowControl w:val="0"/>
              <w:rPr>
                <w:rFonts w:ascii="Times New Roman" w:hAnsi="Times New Roman" w:cs="Times New Roman"/>
                <w:sz w:val="24"/>
                <w:szCs w:val="24"/>
              </w:rPr>
            </w:pPr>
            <w:proofErr w:type="spellStart"/>
            <w:r>
              <w:rPr>
                <w:rFonts w:ascii="Times New Roman" w:hAnsi="Times New Roman" w:cs="Times New Roman"/>
                <w:sz w:val="24"/>
                <w:szCs w:val="24"/>
              </w:rPr>
              <w:t>Moran</w:t>
            </w:r>
            <w:proofErr w:type="spellEnd"/>
            <w:r>
              <w:rPr>
                <w:rFonts w:ascii="Times New Roman" w:hAnsi="Times New Roman" w:cs="Times New Roman"/>
                <w:sz w:val="24"/>
                <w:szCs w:val="24"/>
              </w:rPr>
              <w:t xml:space="preserve"> I</w:t>
            </w:r>
          </w:p>
        </w:tc>
        <w:tc>
          <w:tcPr>
            <w:tcW w:w="1289"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71" w14:textId="77777777">
            <w:pPr>
              <w:widowControl w:val="0"/>
              <w:rPr>
                <w:rFonts w:ascii="Times New Roman" w:hAnsi="Times New Roman" w:cs="Times New Roman"/>
                <w:sz w:val="24"/>
                <w:szCs w:val="24"/>
              </w:rPr>
            </w:pPr>
            <w:proofErr w:type="spellStart"/>
            <w:r>
              <w:rPr>
                <w:rFonts w:ascii="Times New Roman" w:hAnsi="Times New Roman" w:cs="Times New Roman"/>
                <w:sz w:val="24"/>
                <w:szCs w:val="24"/>
              </w:rPr>
              <w:t>Geary</w:t>
            </w:r>
            <w:proofErr w:type="spellEnd"/>
            <w:r>
              <w:rPr>
                <w:rFonts w:ascii="Times New Roman" w:hAnsi="Times New Roman" w:cs="Times New Roman"/>
                <w:sz w:val="24"/>
                <w:szCs w:val="24"/>
              </w:rPr>
              <w:t xml:space="preserve"> C</w:t>
            </w:r>
          </w:p>
        </w:tc>
      </w:tr>
      <w:tr w:rsidR="005E526B" w14:paraId="1D778A7A" w14:textId="77777777">
        <w:tc>
          <w:tcPr>
            <w:tcW w:w="1289"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73" w14:textId="77777777">
            <w:pPr>
              <w:widowControl w:val="0"/>
              <w:rPr>
                <w:rFonts w:ascii="Times New Roman" w:hAnsi="Times New Roman" w:cs="Times New Roman"/>
                <w:sz w:val="24"/>
                <w:szCs w:val="24"/>
              </w:rPr>
            </w:pPr>
            <w:r>
              <w:rPr>
                <w:rFonts w:ascii="Times New Roman" w:hAnsi="Times New Roman" w:cs="Times New Roman"/>
                <w:sz w:val="24"/>
                <w:szCs w:val="24"/>
              </w:rPr>
              <w:t>2016</w:t>
            </w:r>
          </w:p>
        </w:tc>
        <w:tc>
          <w:tcPr>
            <w:tcW w:w="129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74" w14:textId="77777777">
            <w:pPr>
              <w:widowControl w:val="0"/>
              <w:rPr>
                <w:rFonts w:ascii="Times New Roman" w:hAnsi="Times New Roman" w:cs="Times New Roman"/>
                <w:sz w:val="24"/>
                <w:szCs w:val="24"/>
              </w:rPr>
            </w:pPr>
            <w:r>
              <w:rPr>
                <w:rFonts w:ascii="Times New Roman" w:hAnsi="Times New Roman" w:cs="Times New Roman"/>
                <w:sz w:val="24"/>
                <w:szCs w:val="24"/>
              </w:rPr>
              <w:t>0,237</w:t>
            </w:r>
          </w:p>
        </w:tc>
        <w:tc>
          <w:tcPr>
            <w:tcW w:w="129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75" w14:textId="77777777">
            <w:pPr>
              <w:widowControl w:val="0"/>
              <w:rPr>
                <w:rFonts w:ascii="Times New Roman" w:hAnsi="Times New Roman" w:cs="Times New Roman"/>
                <w:sz w:val="24"/>
                <w:szCs w:val="24"/>
              </w:rPr>
            </w:pPr>
            <w:r>
              <w:rPr>
                <w:rFonts w:ascii="Times New Roman" w:hAnsi="Times New Roman" w:cs="Times New Roman"/>
                <w:sz w:val="24"/>
                <w:szCs w:val="24"/>
              </w:rPr>
              <w:t>0,709</w:t>
            </w:r>
          </w:p>
        </w:tc>
        <w:tc>
          <w:tcPr>
            <w:tcW w:w="129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76" w14:textId="77777777">
            <w:pPr>
              <w:widowControl w:val="0"/>
              <w:rPr>
                <w:rFonts w:ascii="Times New Roman" w:hAnsi="Times New Roman" w:cs="Times New Roman"/>
                <w:sz w:val="24"/>
                <w:szCs w:val="24"/>
              </w:rPr>
            </w:pPr>
            <w:r>
              <w:rPr>
                <w:rFonts w:ascii="Times New Roman" w:hAnsi="Times New Roman" w:cs="Times New Roman"/>
                <w:sz w:val="24"/>
                <w:szCs w:val="24"/>
              </w:rPr>
              <w:t>0,295</w:t>
            </w:r>
          </w:p>
        </w:tc>
        <w:tc>
          <w:tcPr>
            <w:tcW w:w="1291"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77" w14:textId="77777777">
            <w:pPr>
              <w:widowControl w:val="0"/>
              <w:rPr>
                <w:rFonts w:ascii="Times New Roman" w:hAnsi="Times New Roman" w:cs="Times New Roman"/>
                <w:sz w:val="24"/>
                <w:szCs w:val="24"/>
              </w:rPr>
            </w:pPr>
            <w:r>
              <w:rPr>
                <w:rFonts w:ascii="Times New Roman" w:hAnsi="Times New Roman" w:cs="Times New Roman"/>
                <w:sz w:val="24"/>
                <w:szCs w:val="24"/>
              </w:rPr>
              <w:t>0,683</w:t>
            </w:r>
          </w:p>
        </w:tc>
        <w:tc>
          <w:tcPr>
            <w:tcW w:w="1289"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78" w14:textId="77777777">
            <w:pPr>
              <w:widowControl w:val="0"/>
              <w:rPr>
                <w:rFonts w:ascii="Times New Roman" w:hAnsi="Times New Roman" w:cs="Times New Roman"/>
                <w:sz w:val="24"/>
                <w:szCs w:val="24"/>
              </w:rPr>
            </w:pPr>
            <w:r>
              <w:rPr>
                <w:rFonts w:ascii="Times New Roman" w:hAnsi="Times New Roman" w:cs="Times New Roman"/>
                <w:sz w:val="24"/>
                <w:szCs w:val="24"/>
              </w:rPr>
              <w:t>0,247</w:t>
            </w:r>
          </w:p>
        </w:tc>
        <w:tc>
          <w:tcPr>
            <w:tcW w:w="1289"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79" w14:textId="77777777">
            <w:pPr>
              <w:widowControl w:val="0"/>
              <w:rPr>
                <w:rFonts w:ascii="Times New Roman" w:hAnsi="Times New Roman" w:cs="Times New Roman"/>
                <w:sz w:val="24"/>
                <w:szCs w:val="24"/>
              </w:rPr>
            </w:pPr>
            <w:r>
              <w:rPr>
                <w:rFonts w:ascii="Times New Roman" w:hAnsi="Times New Roman" w:cs="Times New Roman"/>
                <w:sz w:val="24"/>
                <w:szCs w:val="24"/>
              </w:rPr>
              <w:t>0,731</w:t>
            </w:r>
          </w:p>
        </w:tc>
      </w:tr>
      <w:tr w:rsidR="005E526B" w14:paraId="1D778A82" w14:textId="77777777">
        <w:tc>
          <w:tcPr>
            <w:tcW w:w="1289"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7B" w14:textId="77777777">
            <w:pPr>
              <w:widowControl w:val="0"/>
              <w:rPr>
                <w:rFonts w:ascii="Times New Roman" w:hAnsi="Times New Roman" w:cs="Times New Roman"/>
                <w:sz w:val="24"/>
                <w:szCs w:val="24"/>
              </w:rPr>
            </w:pPr>
            <w:r>
              <w:rPr>
                <w:rFonts w:ascii="Times New Roman" w:hAnsi="Times New Roman" w:cs="Times New Roman"/>
                <w:sz w:val="24"/>
                <w:szCs w:val="24"/>
              </w:rPr>
              <w:t>2017</w:t>
            </w:r>
          </w:p>
        </w:tc>
        <w:tc>
          <w:tcPr>
            <w:tcW w:w="129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7C" w14:textId="77777777">
            <w:pPr>
              <w:widowControl w:val="0"/>
              <w:rPr>
                <w:rFonts w:ascii="Times New Roman" w:hAnsi="Times New Roman" w:cs="Times New Roman"/>
                <w:sz w:val="24"/>
                <w:szCs w:val="24"/>
              </w:rPr>
            </w:pPr>
            <w:r>
              <w:rPr>
                <w:rFonts w:ascii="Times New Roman" w:hAnsi="Times New Roman" w:cs="Times New Roman"/>
                <w:sz w:val="24"/>
                <w:szCs w:val="24"/>
              </w:rPr>
              <w:t>0,188</w:t>
            </w:r>
          </w:p>
        </w:tc>
        <w:tc>
          <w:tcPr>
            <w:tcW w:w="129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7D" w14:textId="77777777">
            <w:pPr>
              <w:widowControl w:val="0"/>
              <w:rPr>
                <w:rFonts w:ascii="Times New Roman" w:hAnsi="Times New Roman" w:cs="Times New Roman"/>
                <w:sz w:val="24"/>
                <w:szCs w:val="24"/>
              </w:rPr>
            </w:pPr>
            <w:r>
              <w:rPr>
                <w:rFonts w:ascii="Times New Roman" w:hAnsi="Times New Roman" w:cs="Times New Roman"/>
                <w:sz w:val="24"/>
                <w:szCs w:val="24"/>
              </w:rPr>
              <w:t>0,729</w:t>
            </w:r>
          </w:p>
        </w:tc>
        <w:tc>
          <w:tcPr>
            <w:tcW w:w="129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7E" w14:textId="77777777">
            <w:pPr>
              <w:widowControl w:val="0"/>
              <w:rPr>
                <w:rFonts w:ascii="Times New Roman" w:hAnsi="Times New Roman" w:cs="Times New Roman"/>
                <w:sz w:val="24"/>
                <w:szCs w:val="24"/>
              </w:rPr>
            </w:pPr>
            <w:r>
              <w:rPr>
                <w:rFonts w:ascii="Times New Roman" w:hAnsi="Times New Roman" w:cs="Times New Roman"/>
                <w:sz w:val="24"/>
                <w:szCs w:val="24"/>
              </w:rPr>
              <w:t>0,280</w:t>
            </w:r>
          </w:p>
        </w:tc>
        <w:tc>
          <w:tcPr>
            <w:tcW w:w="1291"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7F" w14:textId="77777777">
            <w:pPr>
              <w:widowControl w:val="0"/>
              <w:rPr>
                <w:rFonts w:ascii="Times New Roman" w:hAnsi="Times New Roman" w:cs="Times New Roman"/>
                <w:sz w:val="24"/>
                <w:szCs w:val="24"/>
              </w:rPr>
            </w:pPr>
            <w:r>
              <w:rPr>
                <w:rFonts w:ascii="Times New Roman" w:hAnsi="Times New Roman" w:cs="Times New Roman"/>
                <w:sz w:val="24"/>
                <w:szCs w:val="24"/>
              </w:rPr>
              <w:t>0,652</w:t>
            </w:r>
          </w:p>
        </w:tc>
        <w:tc>
          <w:tcPr>
            <w:tcW w:w="1289"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80" w14:textId="77777777">
            <w:pPr>
              <w:widowControl w:val="0"/>
              <w:rPr>
                <w:rFonts w:ascii="Times New Roman" w:hAnsi="Times New Roman" w:cs="Times New Roman"/>
                <w:sz w:val="24"/>
                <w:szCs w:val="24"/>
              </w:rPr>
            </w:pPr>
            <w:r>
              <w:rPr>
                <w:rFonts w:ascii="Times New Roman" w:hAnsi="Times New Roman" w:cs="Times New Roman"/>
                <w:sz w:val="24"/>
                <w:szCs w:val="24"/>
              </w:rPr>
              <w:t>0,249</w:t>
            </w:r>
          </w:p>
        </w:tc>
        <w:tc>
          <w:tcPr>
            <w:tcW w:w="1289"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81" w14:textId="77777777">
            <w:pPr>
              <w:widowControl w:val="0"/>
              <w:rPr>
                <w:rFonts w:ascii="Times New Roman" w:hAnsi="Times New Roman" w:cs="Times New Roman"/>
                <w:sz w:val="24"/>
                <w:szCs w:val="24"/>
              </w:rPr>
            </w:pPr>
            <w:r>
              <w:rPr>
                <w:rFonts w:ascii="Times New Roman" w:hAnsi="Times New Roman" w:cs="Times New Roman"/>
                <w:sz w:val="24"/>
                <w:szCs w:val="24"/>
              </w:rPr>
              <w:t>0,698</w:t>
            </w:r>
          </w:p>
        </w:tc>
      </w:tr>
      <w:tr w:rsidR="005E526B" w14:paraId="1D778A8A" w14:textId="77777777">
        <w:tc>
          <w:tcPr>
            <w:tcW w:w="1289"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83" w14:textId="77777777">
            <w:pPr>
              <w:widowControl w:val="0"/>
              <w:rPr>
                <w:rFonts w:ascii="Times New Roman" w:hAnsi="Times New Roman" w:cs="Times New Roman"/>
                <w:sz w:val="24"/>
                <w:szCs w:val="24"/>
              </w:rPr>
            </w:pPr>
            <w:r>
              <w:rPr>
                <w:rFonts w:ascii="Times New Roman" w:hAnsi="Times New Roman" w:cs="Times New Roman"/>
                <w:sz w:val="24"/>
                <w:szCs w:val="24"/>
              </w:rPr>
              <w:t>2018</w:t>
            </w:r>
          </w:p>
        </w:tc>
        <w:tc>
          <w:tcPr>
            <w:tcW w:w="129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84" w14:textId="77777777">
            <w:pPr>
              <w:widowControl w:val="0"/>
              <w:rPr>
                <w:rFonts w:ascii="Times New Roman" w:hAnsi="Times New Roman" w:cs="Times New Roman"/>
                <w:sz w:val="24"/>
                <w:szCs w:val="24"/>
              </w:rPr>
            </w:pPr>
            <w:r>
              <w:rPr>
                <w:rFonts w:ascii="Times New Roman" w:hAnsi="Times New Roman" w:cs="Times New Roman"/>
                <w:sz w:val="24"/>
                <w:szCs w:val="24"/>
              </w:rPr>
              <w:t>0,361</w:t>
            </w:r>
          </w:p>
        </w:tc>
        <w:tc>
          <w:tcPr>
            <w:tcW w:w="129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85" w14:textId="77777777">
            <w:pPr>
              <w:widowControl w:val="0"/>
              <w:rPr>
                <w:rFonts w:ascii="Times New Roman" w:hAnsi="Times New Roman" w:cs="Times New Roman"/>
                <w:sz w:val="24"/>
                <w:szCs w:val="24"/>
              </w:rPr>
            </w:pPr>
            <w:r>
              <w:rPr>
                <w:rFonts w:ascii="Times New Roman" w:hAnsi="Times New Roman" w:cs="Times New Roman"/>
                <w:sz w:val="24"/>
                <w:szCs w:val="24"/>
              </w:rPr>
              <w:t>0,633</w:t>
            </w:r>
          </w:p>
        </w:tc>
        <w:tc>
          <w:tcPr>
            <w:tcW w:w="129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86" w14:textId="77777777">
            <w:pPr>
              <w:widowControl w:val="0"/>
              <w:rPr>
                <w:rFonts w:ascii="Times New Roman" w:hAnsi="Times New Roman" w:cs="Times New Roman"/>
                <w:sz w:val="24"/>
                <w:szCs w:val="24"/>
              </w:rPr>
            </w:pPr>
            <w:r>
              <w:rPr>
                <w:rFonts w:ascii="Times New Roman" w:hAnsi="Times New Roman" w:cs="Times New Roman"/>
                <w:sz w:val="24"/>
                <w:szCs w:val="24"/>
              </w:rPr>
              <w:t>0,381</w:t>
            </w:r>
          </w:p>
        </w:tc>
        <w:tc>
          <w:tcPr>
            <w:tcW w:w="1291"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87" w14:textId="77777777">
            <w:pPr>
              <w:widowControl w:val="0"/>
              <w:rPr>
                <w:rFonts w:ascii="Times New Roman" w:hAnsi="Times New Roman" w:cs="Times New Roman"/>
                <w:sz w:val="24"/>
                <w:szCs w:val="24"/>
              </w:rPr>
            </w:pPr>
            <w:r>
              <w:rPr>
                <w:rFonts w:ascii="Times New Roman" w:hAnsi="Times New Roman" w:cs="Times New Roman"/>
                <w:sz w:val="24"/>
                <w:szCs w:val="24"/>
              </w:rPr>
              <w:t>0,605</w:t>
            </w:r>
          </w:p>
        </w:tc>
        <w:tc>
          <w:tcPr>
            <w:tcW w:w="1289"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88" w14:textId="77777777">
            <w:pPr>
              <w:widowControl w:val="0"/>
              <w:rPr>
                <w:rFonts w:ascii="Times New Roman" w:hAnsi="Times New Roman" w:cs="Times New Roman"/>
                <w:sz w:val="24"/>
                <w:szCs w:val="24"/>
              </w:rPr>
            </w:pPr>
            <w:r>
              <w:rPr>
                <w:rFonts w:ascii="Times New Roman" w:hAnsi="Times New Roman" w:cs="Times New Roman"/>
                <w:sz w:val="24"/>
                <w:szCs w:val="24"/>
              </w:rPr>
              <w:t>0,351</w:t>
            </w:r>
          </w:p>
        </w:tc>
        <w:tc>
          <w:tcPr>
            <w:tcW w:w="1289"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89" w14:textId="77777777">
            <w:pPr>
              <w:widowControl w:val="0"/>
              <w:rPr>
                <w:rFonts w:ascii="Times New Roman" w:hAnsi="Times New Roman" w:cs="Times New Roman"/>
                <w:sz w:val="24"/>
                <w:szCs w:val="24"/>
              </w:rPr>
            </w:pPr>
            <w:r>
              <w:rPr>
                <w:rFonts w:ascii="Times New Roman" w:hAnsi="Times New Roman" w:cs="Times New Roman"/>
                <w:sz w:val="24"/>
                <w:szCs w:val="24"/>
              </w:rPr>
              <w:t>0,637</w:t>
            </w:r>
          </w:p>
        </w:tc>
      </w:tr>
      <w:tr w:rsidR="005E526B" w14:paraId="1D778A92" w14:textId="77777777">
        <w:tc>
          <w:tcPr>
            <w:tcW w:w="1289"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8B" w14:textId="77777777">
            <w:pPr>
              <w:widowControl w:val="0"/>
              <w:rPr>
                <w:rFonts w:ascii="Times New Roman" w:hAnsi="Times New Roman" w:cs="Times New Roman"/>
                <w:sz w:val="24"/>
                <w:szCs w:val="24"/>
              </w:rPr>
            </w:pPr>
            <w:r>
              <w:rPr>
                <w:rFonts w:ascii="Times New Roman" w:hAnsi="Times New Roman" w:cs="Times New Roman"/>
                <w:sz w:val="24"/>
                <w:szCs w:val="24"/>
              </w:rPr>
              <w:t>2019</w:t>
            </w:r>
          </w:p>
        </w:tc>
        <w:tc>
          <w:tcPr>
            <w:tcW w:w="129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8C" w14:textId="77777777">
            <w:pPr>
              <w:widowControl w:val="0"/>
              <w:rPr>
                <w:rFonts w:ascii="Times New Roman" w:hAnsi="Times New Roman" w:cs="Times New Roman"/>
                <w:sz w:val="24"/>
                <w:szCs w:val="24"/>
              </w:rPr>
            </w:pPr>
            <w:r>
              <w:rPr>
                <w:rFonts w:ascii="Times New Roman" w:hAnsi="Times New Roman" w:cs="Times New Roman"/>
                <w:sz w:val="24"/>
                <w:szCs w:val="24"/>
              </w:rPr>
              <w:t>0,392</w:t>
            </w:r>
          </w:p>
        </w:tc>
        <w:tc>
          <w:tcPr>
            <w:tcW w:w="129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8D" w14:textId="77777777">
            <w:pPr>
              <w:widowControl w:val="0"/>
              <w:rPr>
                <w:rFonts w:ascii="Times New Roman" w:hAnsi="Times New Roman" w:cs="Times New Roman"/>
                <w:sz w:val="24"/>
                <w:szCs w:val="24"/>
              </w:rPr>
            </w:pPr>
            <w:r>
              <w:rPr>
                <w:rFonts w:ascii="Times New Roman" w:hAnsi="Times New Roman" w:cs="Times New Roman"/>
                <w:sz w:val="24"/>
                <w:szCs w:val="24"/>
              </w:rPr>
              <w:t>0,593</w:t>
            </w:r>
          </w:p>
        </w:tc>
        <w:tc>
          <w:tcPr>
            <w:tcW w:w="129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8E" w14:textId="77777777">
            <w:pPr>
              <w:widowControl w:val="0"/>
              <w:rPr>
                <w:rFonts w:ascii="Times New Roman" w:hAnsi="Times New Roman" w:cs="Times New Roman"/>
                <w:sz w:val="24"/>
                <w:szCs w:val="24"/>
              </w:rPr>
            </w:pPr>
            <w:r>
              <w:rPr>
                <w:rFonts w:ascii="Times New Roman" w:hAnsi="Times New Roman" w:cs="Times New Roman"/>
                <w:sz w:val="24"/>
                <w:szCs w:val="24"/>
              </w:rPr>
              <w:t>0,412</w:t>
            </w:r>
          </w:p>
        </w:tc>
        <w:tc>
          <w:tcPr>
            <w:tcW w:w="1291"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8F" w14:textId="77777777">
            <w:pPr>
              <w:widowControl w:val="0"/>
              <w:rPr>
                <w:rFonts w:ascii="Times New Roman" w:hAnsi="Times New Roman" w:cs="Times New Roman"/>
                <w:sz w:val="24"/>
                <w:szCs w:val="24"/>
              </w:rPr>
            </w:pPr>
            <w:r>
              <w:rPr>
                <w:rFonts w:ascii="Times New Roman" w:hAnsi="Times New Roman" w:cs="Times New Roman"/>
                <w:sz w:val="24"/>
                <w:szCs w:val="24"/>
              </w:rPr>
              <w:t>0,560</w:t>
            </w:r>
          </w:p>
        </w:tc>
        <w:tc>
          <w:tcPr>
            <w:tcW w:w="1289"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90" w14:textId="77777777">
            <w:pPr>
              <w:widowControl w:val="0"/>
              <w:rPr>
                <w:rFonts w:ascii="Times New Roman" w:hAnsi="Times New Roman" w:cs="Times New Roman"/>
                <w:sz w:val="24"/>
                <w:szCs w:val="24"/>
              </w:rPr>
            </w:pPr>
            <w:r>
              <w:rPr>
                <w:rFonts w:ascii="Times New Roman" w:hAnsi="Times New Roman" w:cs="Times New Roman"/>
                <w:sz w:val="24"/>
                <w:szCs w:val="24"/>
              </w:rPr>
              <w:t>0,367</w:t>
            </w:r>
          </w:p>
        </w:tc>
        <w:tc>
          <w:tcPr>
            <w:tcW w:w="1289"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91" w14:textId="77777777">
            <w:pPr>
              <w:widowControl w:val="0"/>
              <w:rPr>
                <w:rFonts w:ascii="Times New Roman" w:hAnsi="Times New Roman" w:cs="Times New Roman"/>
                <w:sz w:val="24"/>
                <w:szCs w:val="24"/>
              </w:rPr>
            </w:pPr>
            <w:r>
              <w:rPr>
                <w:rFonts w:ascii="Times New Roman" w:hAnsi="Times New Roman" w:cs="Times New Roman"/>
                <w:sz w:val="24"/>
                <w:szCs w:val="24"/>
              </w:rPr>
              <w:t>0,630</w:t>
            </w:r>
          </w:p>
        </w:tc>
      </w:tr>
      <w:tr w:rsidR="005E526B" w14:paraId="1D778A9A" w14:textId="77777777">
        <w:tc>
          <w:tcPr>
            <w:tcW w:w="1289"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93" w14:textId="77777777">
            <w:pPr>
              <w:widowControl w:val="0"/>
              <w:rPr>
                <w:rFonts w:ascii="Times New Roman" w:hAnsi="Times New Roman" w:cs="Times New Roman"/>
                <w:sz w:val="24"/>
                <w:szCs w:val="24"/>
              </w:rPr>
            </w:pPr>
            <w:r>
              <w:rPr>
                <w:rFonts w:ascii="Times New Roman" w:hAnsi="Times New Roman" w:cs="Times New Roman"/>
                <w:sz w:val="24"/>
                <w:szCs w:val="24"/>
              </w:rPr>
              <w:t>2020</w:t>
            </w:r>
          </w:p>
        </w:tc>
        <w:tc>
          <w:tcPr>
            <w:tcW w:w="129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94" w14:textId="77777777">
            <w:pPr>
              <w:widowControl w:val="0"/>
              <w:rPr>
                <w:rFonts w:ascii="Times New Roman" w:hAnsi="Times New Roman" w:cs="Times New Roman"/>
                <w:sz w:val="24"/>
                <w:szCs w:val="24"/>
              </w:rPr>
            </w:pPr>
            <w:r>
              <w:rPr>
                <w:rFonts w:ascii="Times New Roman" w:hAnsi="Times New Roman" w:cs="Times New Roman"/>
                <w:sz w:val="24"/>
                <w:szCs w:val="24"/>
              </w:rPr>
              <w:t>0,300</w:t>
            </w:r>
          </w:p>
        </w:tc>
        <w:tc>
          <w:tcPr>
            <w:tcW w:w="129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95" w14:textId="77777777">
            <w:pPr>
              <w:widowControl w:val="0"/>
              <w:rPr>
                <w:rFonts w:ascii="Times New Roman" w:hAnsi="Times New Roman" w:cs="Times New Roman"/>
                <w:sz w:val="24"/>
                <w:szCs w:val="24"/>
              </w:rPr>
            </w:pPr>
            <w:r>
              <w:rPr>
                <w:rFonts w:ascii="Times New Roman" w:hAnsi="Times New Roman" w:cs="Times New Roman"/>
                <w:sz w:val="24"/>
                <w:szCs w:val="24"/>
              </w:rPr>
              <w:t>0,679</w:t>
            </w:r>
          </w:p>
        </w:tc>
        <w:tc>
          <w:tcPr>
            <w:tcW w:w="129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96" w14:textId="77777777">
            <w:pPr>
              <w:widowControl w:val="0"/>
              <w:rPr>
                <w:rFonts w:ascii="Times New Roman" w:hAnsi="Times New Roman" w:cs="Times New Roman"/>
                <w:sz w:val="24"/>
                <w:szCs w:val="24"/>
              </w:rPr>
            </w:pPr>
            <w:r>
              <w:rPr>
                <w:rFonts w:ascii="Times New Roman" w:hAnsi="Times New Roman" w:cs="Times New Roman"/>
                <w:sz w:val="24"/>
                <w:szCs w:val="24"/>
              </w:rPr>
              <w:t>0,319</w:t>
            </w:r>
          </w:p>
        </w:tc>
        <w:tc>
          <w:tcPr>
            <w:tcW w:w="1291"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97" w14:textId="77777777">
            <w:pPr>
              <w:widowControl w:val="0"/>
              <w:rPr>
                <w:rFonts w:ascii="Times New Roman" w:hAnsi="Times New Roman" w:cs="Times New Roman"/>
                <w:sz w:val="24"/>
                <w:szCs w:val="24"/>
              </w:rPr>
            </w:pPr>
            <w:r>
              <w:rPr>
                <w:rFonts w:ascii="Times New Roman" w:hAnsi="Times New Roman" w:cs="Times New Roman"/>
                <w:sz w:val="24"/>
                <w:szCs w:val="24"/>
              </w:rPr>
              <w:t>0,642</w:t>
            </w:r>
          </w:p>
        </w:tc>
        <w:tc>
          <w:tcPr>
            <w:tcW w:w="1289"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98" w14:textId="77777777">
            <w:pPr>
              <w:widowControl w:val="0"/>
              <w:rPr>
                <w:rFonts w:ascii="Times New Roman" w:hAnsi="Times New Roman" w:cs="Times New Roman"/>
                <w:sz w:val="24"/>
                <w:szCs w:val="24"/>
              </w:rPr>
            </w:pPr>
            <w:r>
              <w:rPr>
                <w:rFonts w:ascii="Times New Roman" w:hAnsi="Times New Roman" w:cs="Times New Roman"/>
                <w:sz w:val="24"/>
                <w:szCs w:val="24"/>
              </w:rPr>
              <w:t>0,290</w:t>
            </w:r>
          </w:p>
        </w:tc>
        <w:tc>
          <w:tcPr>
            <w:tcW w:w="1289"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99" w14:textId="77777777">
            <w:pPr>
              <w:widowControl w:val="0"/>
              <w:rPr>
                <w:rFonts w:ascii="Times New Roman" w:hAnsi="Times New Roman" w:cs="Times New Roman"/>
                <w:sz w:val="24"/>
                <w:szCs w:val="24"/>
              </w:rPr>
            </w:pPr>
            <w:r>
              <w:rPr>
                <w:rFonts w:ascii="Times New Roman" w:hAnsi="Times New Roman" w:cs="Times New Roman"/>
                <w:sz w:val="24"/>
                <w:szCs w:val="24"/>
              </w:rPr>
              <w:t>0,701</w:t>
            </w:r>
          </w:p>
        </w:tc>
      </w:tr>
    </w:tbl>
    <w:p w:rsidR="005E526B" w:rsidRDefault="00000000" w14:paraId="1D778A9B" w14:textId="77777777">
      <w:pPr>
        <w:jc w:val="center"/>
        <w:rPr>
          <w:rFonts w:ascii="Times New Roman" w:hAnsi="Times New Roman" w:cs="Times New Roman"/>
          <w:i/>
          <w:sz w:val="24"/>
          <w:szCs w:val="24"/>
        </w:rPr>
      </w:pPr>
      <w:r>
        <w:rPr>
          <w:rFonts w:ascii="Times New Roman" w:hAnsi="Times New Roman" w:cs="Times New Roman"/>
          <w:i/>
          <w:sz w:val="24"/>
          <w:szCs w:val="24"/>
        </w:rPr>
        <w:t>Forrás: KSH, saját számítás</w:t>
      </w:r>
    </w:p>
    <w:p w:rsidR="005E526B" w:rsidRDefault="005E526B" w14:paraId="1D778A9C" w14:textId="77777777">
      <w:pPr>
        <w:jc w:val="center"/>
        <w:rPr>
          <w:rFonts w:ascii="Times New Roman" w:hAnsi="Times New Roman" w:cs="Times New Roman"/>
          <w:i/>
          <w:sz w:val="24"/>
          <w:szCs w:val="24"/>
        </w:rPr>
      </w:pPr>
    </w:p>
    <w:p w:rsidR="005E526B" w:rsidRDefault="00000000" w14:paraId="1D778A9D" w14:textId="77777777">
      <w:pPr>
        <w:ind w:firstLine="720"/>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2. táblában</w:t>
      </w:r>
      <w:r>
        <w:rPr>
          <w:rFonts w:ascii="Times New Roman" w:hAnsi="Times New Roman" w:cs="Times New Roman"/>
          <w:sz w:val="24"/>
          <w:szCs w:val="24"/>
        </w:rPr>
        <w:t xml:space="preserve"> minden évben látszik, hogy az I értéke a 36 kilométeres sugarú körben vett inverz, sorstandardizált súlymátrix esetében a legnagyobb. Ez nem csak azt jelenti, hogy van pozitív területi </w:t>
      </w:r>
      <w:proofErr w:type="spellStart"/>
      <w:r>
        <w:rPr>
          <w:rFonts w:ascii="Times New Roman" w:hAnsi="Times New Roman" w:cs="Times New Roman"/>
          <w:sz w:val="24"/>
          <w:szCs w:val="24"/>
        </w:rPr>
        <w:t>autokorreláció</w:t>
      </w:r>
      <w:proofErr w:type="spellEnd"/>
      <w:r>
        <w:rPr>
          <w:rFonts w:ascii="Times New Roman" w:hAnsi="Times New Roman" w:cs="Times New Roman"/>
          <w:sz w:val="24"/>
          <w:szCs w:val="24"/>
        </w:rPr>
        <w:t xml:space="preserve">, hanem azt is, hogy az </w:t>
      </w:r>
      <w:proofErr w:type="spellStart"/>
      <w:r>
        <w:rPr>
          <w:rFonts w:ascii="Times New Roman" w:hAnsi="Times New Roman" w:cs="Times New Roman"/>
          <w:sz w:val="24"/>
          <w:szCs w:val="24"/>
        </w:rPr>
        <w:t>autokorreláció</w:t>
      </w:r>
      <w:proofErr w:type="spellEnd"/>
      <w:r>
        <w:rPr>
          <w:rFonts w:ascii="Times New Roman" w:hAnsi="Times New Roman" w:cs="Times New Roman"/>
          <w:sz w:val="24"/>
          <w:szCs w:val="24"/>
        </w:rPr>
        <w:t xml:space="preserve"> szempontjából legjobb, ha 36 kilométeres sugárban tekinthetők szomszédosnak a járások. Ahogy </w:t>
      </w:r>
      <w:proofErr w:type="spellStart"/>
      <w:r>
        <w:rPr>
          <w:rFonts w:ascii="Times New Roman" w:hAnsi="Times New Roman" w:cs="Times New Roman"/>
          <w:sz w:val="24"/>
          <w:szCs w:val="24"/>
        </w:rPr>
        <w:t>Moran</w:t>
      </w:r>
      <w:proofErr w:type="spellEnd"/>
      <w:r>
        <w:rPr>
          <w:rFonts w:ascii="Times New Roman" w:hAnsi="Times New Roman" w:cs="Times New Roman"/>
          <w:sz w:val="24"/>
          <w:szCs w:val="24"/>
        </w:rPr>
        <w:t xml:space="preserve"> I-</w:t>
      </w:r>
      <w:proofErr w:type="spellStart"/>
      <w:r>
        <w:rPr>
          <w:rFonts w:ascii="Times New Roman" w:hAnsi="Times New Roman" w:cs="Times New Roman"/>
          <w:sz w:val="24"/>
          <w:szCs w:val="24"/>
        </w:rPr>
        <w:t>jénél</w:t>
      </w:r>
      <w:proofErr w:type="spellEnd"/>
      <w:r>
        <w:rPr>
          <w:rFonts w:ascii="Times New Roman" w:hAnsi="Times New Roman" w:cs="Times New Roman"/>
          <w:sz w:val="24"/>
          <w:szCs w:val="24"/>
        </w:rPr>
        <w:t xml:space="preserve">, úgy a C-nél is a legnagyobb pozitív </w:t>
      </w:r>
      <w:proofErr w:type="spellStart"/>
      <w:r>
        <w:rPr>
          <w:rFonts w:ascii="Times New Roman" w:hAnsi="Times New Roman" w:cs="Times New Roman"/>
          <w:sz w:val="24"/>
          <w:szCs w:val="24"/>
        </w:rPr>
        <w:t>autokorreláció</w:t>
      </w:r>
      <w:proofErr w:type="spellEnd"/>
      <w:r>
        <w:rPr>
          <w:rFonts w:ascii="Times New Roman" w:hAnsi="Times New Roman" w:cs="Times New Roman"/>
          <w:sz w:val="24"/>
          <w:szCs w:val="24"/>
        </w:rPr>
        <w:t xml:space="preserve"> a 36 kilométeres sugárban van minden évben. Ezek alapján a modellemben az </w:t>
      </w:r>
      <w:proofErr w:type="spellStart"/>
      <w:r>
        <w:rPr>
          <w:rFonts w:ascii="Times New Roman" w:hAnsi="Times New Roman" w:cs="Times New Roman"/>
          <w:sz w:val="24"/>
          <w:szCs w:val="24"/>
        </w:rPr>
        <w:t>autokorreláció</w:t>
      </w:r>
      <w:proofErr w:type="spellEnd"/>
      <w:r>
        <w:rPr>
          <w:rFonts w:ascii="Times New Roman" w:hAnsi="Times New Roman" w:cs="Times New Roman"/>
          <w:sz w:val="24"/>
          <w:szCs w:val="24"/>
        </w:rPr>
        <w:t xml:space="preserve"> kezelésére az optimális inverz </w:t>
      </w:r>
      <w:r>
        <w:rPr>
          <w:rFonts w:ascii="Times New Roman" w:hAnsi="Times New Roman" w:cs="Times New Roman"/>
          <w:sz w:val="24"/>
          <w:szCs w:val="24"/>
        </w:rPr>
        <w:t>távolságalapú súlymátrix 36 km-es sugárban tekinti szomszédoknak a járásokat. Ez a távolság az ország méreteihez és a járások számához képest teljesen elképzelhetőnek tűnik.</w:t>
      </w:r>
    </w:p>
    <w:p w:rsidR="005E526B" w:rsidRDefault="00000000" w14:paraId="1D778A9E" w14:textId="77777777">
      <w:pPr>
        <w:ind w:firstLine="720"/>
        <w:jc w:val="both"/>
        <w:rPr>
          <w:rFonts w:ascii="Times New Roman" w:hAnsi="Times New Roman" w:cs="Times New Roman"/>
          <w:sz w:val="24"/>
          <w:szCs w:val="24"/>
        </w:rPr>
      </w:pPr>
      <w:r>
        <w:rPr>
          <w:rFonts w:ascii="Times New Roman" w:hAnsi="Times New Roman" w:cs="Times New Roman"/>
          <w:sz w:val="24"/>
          <w:szCs w:val="24"/>
        </w:rPr>
        <w:t xml:space="preserve">Térbeli </w:t>
      </w:r>
      <w:proofErr w:type="spellStart"/>
      <w:r>
        <w:rPr>
          <w:rFonts w:ascii="Times New Roman" w:hAnsi="Times New Roman" w:cs="Times New Roman"/>
          <w:sz w:val="24"/>
          <w:szCs w:val="24"/>
        </w:rPr>
        <w:t>autokorreláció</w:t>
      </w:r>
      <w:proofErr w:type="spellEnd"/>
      <w:r>
        <w:rPr>
          <w:rFonts w:ascii="Times New Roman" w:hAnsi="Times New Roman" w:cs="Times New Roman"/>
          <w:sz w:val="24"/>
          <w:szCs w:val="24"/>
        </w:rPr>
        <w:t xml:space="preserve"> tehát van, mégpedig pozitív irányban. A panel modellekben súlyként a megállapított 36 km-es szomszédsággal meghatározott </w:t>
      </w:r>
      <w:proofErr w:type="spellStart"/>
      <w:r>
        <w:rPr>
          <w:rFonts w:ascii="Times New Roman" w:hAnsi="Times New Roman" w:cs="Times New Roman"/>
          <w:sz w:val="24"/>
          <w:szCs w:val="24"/>
        </w:rPr>
        <w:t>sorstandarizált</w:t>
      </w:r>
      <w:proofErr w:type="spellEnd"/>
      <w:r>
        <w:rPr>
          <w:rFonts w:ascii="Times New Roman" w:hAnsi="Times New Roman" w:cs="Times New Roman"/>
          <w:sz w:val="24"/>
          <w:szCs w:val="24"/>
        </w:rPr>
        <w:t xml:space="preserve"> inverz távolságmátrixot fogom használni, hogy a területi </w:t>
      </w:r>
      <w:proofErr w:type="spellStart"/>
      <w:r>
        <w:rPr>
          <w:rFonts w:ascii="Times New Roman" w:hAnsi="Times New Roman" w:cs="Times New Roman"/>
          <w:sz w:val="24"/>
          <w:szCs w:val="24"/>
        </w:rPr>
        <w:t>autokorrelációt</w:t>
      </w:r>
      <w:proofErr w:type="spellEnd"/>
      <w:r>
        <w:rPr>
          <w:rFonts w:ascii="Times New Roman" w:hAnsi="Times New Roman" w:cs="Times New Roman"/>
          <w:sz w:val="24"/>
          <w:szCs w:val="24"/>
        </w:rPr>
        <w:t xml:space="preserve"> korrigáljam az előállítandó modellben, de még hátra van a főkomponens elemzés és el kell </w:t>
      </w:r>
      <w:proofErr w:type="spellStart"/>
      <w:r>
        <w:rPr>
          <w:rFonts w:ascii="Times New Roman" w:hAnsi="Times New Roman" w:cs="Times New Roman"/>
          <w:sz w:val="24"/>
          <w:szCs w:val="24"/>
        </w:rPr>
        <w:t>döntenem</w:t>
      </w:r>
      <w:proofErr w:type="spellEnd"/>
      <w:r>
        <w:rPr>
          <w:rFonts w:ascii="Times New Roman" w:hAnsi="Times New Roman" w:cs="Times New Roman"/>
          <w:sz w:val="24"/>
          <w:szCs w:val="24"/>
        </w:rPr>
        <w:t xml:space="preserve">, hogy milyen típusú panelmodellt használjak a </w:t>
      </w:r>
      <w:proofErr w:type="spellStart"/>
      <w:r>
        <w:rPr>
          <w:rFonts w:ascii="Times New Roman" w:hAnsi="Times New Roman" w:cs="Times New Roman"/>
          <w:sz w:val="24"/>
          <w:szCs w:val="24"/>
        </w:rPr>
        <w:t>pótolt</w:t>
      </w:r>
      <w:proofErr w:type="spellEnd"/>
      <w:r>
        <w:rPr>
          <w:rFonts w:ascii="Times New Roman" w:hAnsi="Times New Roman" w:cs="Times New Roman"/>
          <w:sz w:val="24"/>
          <w:szCs w:val="24"/>
        </w:rPr>
        <w:t xml:space="preserve"> adatokra.</w:t>
      </w:r>
    </w:p>
    <w:p w:rsidR="005E526B" w:rsidRDefault="00000000" w14:paraId="1D778A9F" w14:textId="77777777">
      <w:pPr>
        <w:ind w:firstLine="720"/>
        <w:jc w:val="both"/>
        <w:rPr>
          <w:rFonts w:ascii="Times New Roman" w:hAnsi="Times New Roman" w:cs="Times New Roman"/>
          <w:sz w:val="24"/>
          <w:szCs w:val="24"/>
        </w:rPr>
      </w:pPr>
      <w:r>
        <w:rPr>
          <w:rFonts w:ascii="Times New Roman" w:hAnsi="Times New Roman" w:cs="Times New Roman"/>
          <w:sz w:val="24"/>
          <w:szCs w:val="24"/>
        </w:rPr>
        <w:t>A főkomponens-elemzés során két főkomponens sikerült azonosítanom. Az első főkomponens az információtartalom 70,15%-</w:t>
      </w:r>
      <w:proofErr w:type="spellStart"/>
      <w:r>
        <w:rPr>
          <w:rFonts w:ascii="Times New Roman" w:hAnsi="Times New Roman" w:cs="Times New Roman"/>
          <w:sz w:val="24"/>
          <w:szCs w:val="24"/>
        </w:rPr>
        <w:t>kát</w:t>
      </w:r>
      <w:proofErr w:type="spellEnd"/>
      <w:r>
        <w:rPr>
          <w:rFonts w:ascii="Times New Roman" w:hAnsi="Times New Roman" w:cs="Times New Roman"/>
          <w:sz w:val="24"/>
          <w:szCs w:val="24"/>
        </w:rPr>
        <w:t xml:space="preserve"> hordozza magában, a második főkomponens pedig a 14,53%-</w:t>
      </w:r>
      <w:proofErr w:type="spellStart"/>
      <w:r>
        <w:rPr>
          <w:rFonts w:ascii="Times New Roman" w:hAnsi="Times New Roman" w:cs="Times New Roman"/>
          <w:sz w:val="24"/>
          <w:szCs w:val="24"/>
        </w:rPr>
        <w:t>kát</w:t>
      </w:r>
      <w:proofErr w:type="spellEnd"/>
      <w:r>
        <w:rPr>
          <w:rFonts w:ascii="Times New Roman" w:hAnsi="Times New Roman" w:cs="Times New Roman"/>
          <w:sz w:val="24"/>
          <w:szCs w:val="24"/>
        </w:rPr>
        <w:t>, azaz összesen együtt az információtartalom 84,68%-</w:t>
      </w:r>
      <w:proofErr w:type="spellStart"/>
      <w:r>
        <w:rPr>
          <w:rFonts w:ascii="Times New Roman" w:hAnsi="Times New Roman" w:cs="Times New Roman"/>
          <w:sz w:val="24"/>
          <w:szCs w:val="24"/>
        </w:rPr>
        <w:t>kát</w:t>
      </w:r>
      <w:proofErr w:type="spellEnd"/>
      <w:r>
        <w:rPr>
          <w:rFonts w:ascii="Times New Roman" w:hAnsi="Times New Roman" w:cs="Times New Roman"/>
          <w:sz w:val="24"/>
          <w:szCs w:val="24"/>
        </w:rPr>
        <w:t xml:space="preserve">. Az adatok és módszertan részben </w:t>
      </w:r>
      <w:commentRangeStart w:id="79"/>
      <w:r>
        <w:rPr>
          <w:rFonts w:ascii="Times New Roman" w:hAnsi="Times New Roman" w:cs="Times New Roman"/>
          <w:sz w:val="24"/>
          <w:szCs w:val="24"/>
        </w:rPr>
        <w:t>kifejtett módon az első főkomponens tízezer főre vetített háziorvosok rendelői forgalmát, összes forgalmát, felnőtt és gyermek részére szervezett háziorvosi szolgálatok számát, háziorvosok szolgálatának számát és az ápolók számát tartalmazza. Ezt a főkomponenst lehet úgy tekinteni, mint az adott járás egészségügyi felszereltségét, hatékonyságát, észszerű feltételezés lehet, hogy minél több orvosi szolgálati óra jut tízezer főre egy járásban, annál több könnyebb bekerülni egy orvoshoz a rendelésén, illetve minél nagyobb a forgalom a rendelőben, annál nagyobb hatékonysággal, gyorsabban tudják ellátni a betegeket, feltételezve, hogy az ellátás minősége minden régióban homogén.</w:t>
      </w:r>
      <w:commentRangeEnd w:id="79"/>
      <w:r w:rsidR="005229FD">
        <w:rPr>
          <w:rStyle w:val="CommentReference"/>
        </w:rPr>
        <w:commentReference w:id="79"/>
      </w:r>
      <w:r>
        <w:rPr>
          <w:rFonts w:ascii="Times New Roman" w:hAnsi="Times New Roman" w:cs="Times New Roman"/>
          <w:sz w:val="24"/>
          <w:szCs w:val="24"/>
        </w:rPr>
        <w:t xml:space="preserve"> Ez az ingatlanvásárlás és bérlés esetében egy igen fontos szempont lehet a fogyasztó részéről. A második főkomponensben, szintén tízezer főre vetítve a házi gyermekorvosok száma, ápolók száma és a szolgálatok száma szerepel. Ezt a főkomponenst véleményem szerint lehetne a gyermekek számára elérhető egészségügyi ellátottságnak nevezni. Úgy gondolom, hogy a lakásépítéseknél, </w:t>
      </w:r>
      <w:proofErr w:type="gramStart"/>
      <w:r>
        <w:rPr>
          <w:rFonts w:ascii="Times New Roman" w:hAnsi="Times New Roman" w:cs="Times New Roman"/>
          <w:sz w:val="24"/>
          <w:szCs w:val="24"/>
        </w:rPr>
        <w:t>főleg</w:t>
      </w:r>
      <w:proofErr w:type="gramEnd"/>
      <w:r>
        <w:rPr>
          <w:rFonts w:ascii="Times New Roman" w:hAnsi="Times New Roman" w:cs="Times New Roman"/>
          <w:sz w:val="24"/>
          <w:szCs w:val="24"/>
        </w:rPr>
        <w:t xml:space="preserve"> amikor CSOK-</w:t>
      </w:r>
      <w:proofErr w:type="spellStart"/>
      <w:r>
        <w:rPr>
          <w:rFonts w:ascii="Times New Roman" w:hAnsi="Times New Roman" w:cs="Times New Roman"/>
          <w:sz w:val="24"/>
          <w:szCs w:val="24"/>
        </w:rPr>
        <w:t>ról</w:t>
      </w:r>
      <w:proofErr w:type="spellEnd"/>
      <w:r>
        <w:rPr>
          <w:rFonts w:ascii="Times New Roman" w:hAnsi="Times New Roman" w:cs="Times New Roman"/>
          <w:sz w:val="24"/>
          <w:szCs w:val="24"/>
        </w:rPr>
        <w:t xml:space="preserve"> is beszélünk fontos szempont a szülők részéről, hogy olyan helyen vásároljanak vagy vágjanak építkezésbe, ahol a megszületett, illetve születendő gyermekek megfelelő egészségügyi ellátásban részesüljenek.</w:t>
      </w:r>
    </w:p>
    <w:p w:rsidR="005E526B" w:rsidRDefault="00000000" w14:paraId="1D778AA0" w14:textId="0EDEC226">
      <w:pPr>
        <w:ind w:firstLine="720"/>
        <w:jc w:val="both"/>
        <w:rPr>
          <w:rFonts w:ascii="Times New Roman" w:hAnsi="Times New Roman" w:cs="Times New Roman"/>
          <w:sz w:val="24"/>
          <w:szCs w:val="24"/>
        </w:rPr>
      </w:pPr>
      <w:commentRangeStart w:id="80"/>
      <w:r>
        <w:rPr>
          <w:rFonts w:ascii="Times New Roman" w:hAnsi="Times New Roman" w:cs="Times New Roman"/>
          <w:sz w:val="24"/>
          <w:szCs w:val="24"/>
        </w:rPr>
        <w:t>A tesztek során 5%-os szignifikancia szinten fogok döntést hozni.</w:t>
      </w:r>
      <w:commentRangeEnd w:id="80"/>
      <w:r w:rsidR="00637109">
        <w:rPr>
          <w:rStyle w:val="CommentReference"/>
        </w:rPr>
        <w:commentReference w:id="80"/>
      </w:r>
      <w:r>
        <w:rPr>
          <w:rFonts w:ascii="Times New Roman" w:hAnsi="Times New Roman" w:cs="Times New Roman"/>
          <w:sz w:val="24"/>
          <w:szCs w:val="24"/>
        </w:rPr>
        <w:t xml:space="preserve"> A </w:t>
      </w:r>
      <w:proofErr w:type="spellStart"/>
      <w:r>
        <w:rPr>
          <w:rFonts w:ascii="Times New Roman" w:hAnsi="Times New Roman" w:cs="Times New Roman"/>
          <w:sz w:val="24"/>
          <w:szCs w:val="24"/>
        </w:rPr>
        <w:t>Hausman</w:t>
      </w:r>
      <w:proofErr w:type="spellEnd"/>
      <w:r>
        <w:rPr>
          <w:rFonts w:ascii="Times New Roman" w:hAnsi="Times New Roman" w:cs="Times New Roman"/>
          <w:sz w:val="24"/>
          <w:szCs w:val="24"/>
        </w:rPr>
        <w:t xml:space="preserve">-teszt </w:t>
      </w:r>
      <w:commentRangeStart w:id="81"/>
      <w:r>
        <w:rPr>
          <w:rFonts w:ascii="Times New Roman" w:hAnsi="Times New Roman" w:cs="Times New Roman"/>
          <w:sz w:val="24"/>
          <w:szCs w:val="24"/>
        </w:rPr>
        <w:t xml:space="preserve">nullhipotézise szerint a </w:t>
      </w:r>
      <w:r>
        <w:rPr>
          <w:rFonts w:ascii="Times New Roman" w:hAnsi="Times New Roman" w:cs="Times New Roman"/>
          <w:i/>
          <w:iCs/>
          <w:sz w:val="24"/>
          <w:szCs w:val="24"/>
        </w:rPr>
        <w:t>random modell</w:t>
      </w:r>
      <w:r>
        <w:rPr>
          <w:rFonts w:ascii="Times New Roman" w:hAnsi="Times New Roman" w:cs="Times New Roman"/>
          <w:sz w:val="24"/>
          <w:szCs w:val="24"/>
        </w:rPr>
        <w:t xml:space="preserve"> a megfelelő, alternatív hipotézis pedig az, hogy a </w:t>
      </w:r>
      <w:r>
        <w:rPr>
          <w:rFonts w:ascii="Times New Roman" w:hAnsi="Times New Roman" w:cs="Times New Roman"/>
          <w:i/>
          <w:iCs/>
          <w:sz w:val="24"/>
          <w:szCs w:val="24"/>
        </w:rPr>
        <w:t>fix hatású modell</w:t>
      </w:r>
      <w:r>
        <w:rPr>
          <w:rFonts w:ascii="Times New Roman" w:hAnsi="Times New Roman" w:cs="Times New Roman"/>
          <w:sz w:val="24"/>
          <w:szCs w:val="24"/>
        </w:rPr>
        <w:t xml:space="preserve"> a megfelelő</w:t>
      </w:r>
      <w:commentRangeEnd w:id="81"/>
      <w:r w:rsidR="00DA4403">
        <w:rPr>
          <w:rStyle w:val="CommentReference"/>
        </w:rPr>
        <w:commentReference w:id="81"/>
      </w:r>
      <w:r>
        <w:rPr>
          <w:rFonts w:ascii="Times New Roman" w:hAnsi="Times New Roman" w:cs="Times New Roman"/>
          <w:sz w:val="24"/>
          <w:szCs w:val="24"/>
        </w:rPr>
        <w:t xml:space="preserve">. A </w:t>
      </w:r>
      <w:commentRangeStart w:id="82"/>
      <w:r>
        <w:rPr>
          <w:rFonts w:ascii="Times New Roman" w:hAnsi="Times New Roman" w:cs="Times New Roman"/>
          <w:sz w:val="24"/>
          <w:szCs w:val="24"/>
        </w:rPr>
        <w:t xml:space="preserve">tesztben </w:t>
      </w:r>
      <w:commentRangeEnd w:id="82"/>
      <w:r w:rsidR="00DA4403">
        <w:rPr>
          <w:rStyle w:val="CommentReference"/>
        </w:rPr>
        <w:commentReference w:id="82"/>
      </w:r>
      <w:r>
        <w:rPr>
          <w:rFonts w:ascii="Times New Roman" w:hAnsi="Times New Roman" w:cs="Times New Roman"/>
          <w:sz w:val="24"/>
          <w:szCs w:val="24"/>
        </w:rPr>
        <w:t>az eredményváltozó a lakásépítés és a magyarázó változók a foglalkoztatottsági ráta, egy állandó lakosra jutó SZJA alapot képező jövedelem, a foglalkoztatottsági ráta, beruházási teljesítményérték egy lakosra vetítve és legvégül a “CSOK” szó keresési trendje Google-</w:t>
      </w:r>
      <w:proofErr w:type="spellStart"/>
      <w:r>
        <w:rPr>
          <w:rFonts w:ascii="Times New Roman" w:hAnsi="Times New Roman" w:cs="Times New Roman"/>
          <w:sz w:val="24"/>
          <w:szCs w:val="24"/>
        </w:rPr>
        <w:t>n.</w:t>
      </w:r>
      <w:proofErr w:type="spellEnd"/>
      <w:r>
        <w:rPr>
          <w:rFonts w:ascii="Times New Roman" w:hAnsi="Times New Roman" w:cs="Times New Roman"/>
          <w:sz w:val="24"/>
          <w:szCs w:val="24"/>
        </w:rPr>
        <w:t xml:space="preserve"> A CSOK trendet többféle módon fogom próbálni a modellbe illeszteni, itt három részre bontva, minőségi változóként kezeltem, aminek a szintjei a “nincs”, vagyis még nem vezették be a CSOK-ot, majd a bevezetés után a mediánnál elvágva alacsony és magas érdeklődésre bontottam. A </w:t>
      </w:r>
      <w:proofErr w:type="spellStart"/>
      <w:r>
        <w:rPr>
          <w:rFonts w:ascii="Times New Roman" w:hAnsi="Times New Roman" w:cs="Times New Roman"/>
          <w:sz w:val="24"/>
          <w:szCs w:val="24"/>
        </w:rPr>
        <w:t>Hausman</w:t>
      </w:r>
      <w:proofErr w:type="spellEnd"/>
      <w:r>
        <w:rPr>
          <w:rFonts w:ascii="Times New Roman" w:hAnsi="Times New Roman" w:cs="Times New Roman"/>
          <w:sz w:val="24"/>
          <w:szCs w:val="24"/>
        </w:rPr>
        <w:t>-teszt p-értéke 2,2</w:t>
      </w:r>
      <w:r>
        <w:rPr>
          <w:rFonts w:ascii="Tinos" w:hAnsi="Tinos" w:cs="Times New Roman"/>
          <w:sz w:val="24"/>
          <w:szCs w:val="24"/>
        </w:rPr>
        <w:t>×</w:t>
      </w:r>
      <w:r>
        <w:rPr>
          <w:rFonts w:ascii="Times New Roman" w:hAnsi="Times New Roman" w:cs="Times New Roman"/>
          <w:sz w:val="24"/>
          <w:szCs w:val="24"/>
        </w:rPr>
        <w:t>10</w:t>
      </w:r>
      <w:r>
        <w:rPr>
          <w:rFonts w:ascii="Times New Roman" w:hAnsi="Times New Roman" w:cs="Times New Roman"/>
          <w:sz w:val="24"/>
          <w:szCs w:val="24"/>
          <w:vertAlign w:val="superscript"/>
        </w:rPr>
        <w:t>16</w:t>
      </w:r>
      <w:r>
        <w:rPr>
          <w:rFonts w:ascii="Times New Roman" w:hAnsi="Times New Roman" w:cs="Times New Roman"/>
          <w:sz w:val="24"/>
          <w:szCs w:val="24"/>
        </w:rPr>
        <w:t xml:space="preserve">, ez az jelenti, hogy a nullhipotézis valószínűsége gyakorlatilag 0%, ezért H0-t elutasítom </w:t>
      </w:r>
      <w:del w:author="Kovács László" w:date="2024-02-28T13:32:00Z" w:id="83">
        <w:r w:rsidDel="00921943">
          <w:rPr>
            <w:rFonts w:ascii="Times New Roman" w:hAnsi="Times New Roman" w:cs="Times New Roman"/>
            <w:sz w:val="24"/>
            <w:szCs w:val="24"/>
          </w:rPr>
          <w:delText>a kiválasztott 5%-os</w:delText>
        </w:r>
      </w:del>
      <w:ins w:author="Kovács László" w:date="2024-02-28T13:32:00Z" w:id="84">
        <w:r w:rsidR="00921943">
          <w:rPr>
            <w:rFonts w:ascii="Times New Roman" w:hAnsi="Times New Roman" w:cs="Times New Roman"/>
            <w:sz w:val="24"/>
            <w:szCs w:val="24"/>
          </w:rPr>
          <w:t>minden szokásos</w:t>
        </w:r>
      </w:ins>
      <w:r>
        <w:rPr>
          <w:rFonts w:ascii="Times New Roman" w:hAnsi="Times New Roman" w:cs="Times New Roman"/>
          <w:sz w:val="24"/>
          <w:szCs w:val="24"/>
        </w:rPr>
        <w:t xml:space="preserve"> szignifikancia szinten.</w:t>
      </w:r>
    </w:p>
    <w:p w:rsidR="005E526B" w:rsidRDefault="00000000" w14:paraId="1D778AA1" w14:textId="0B56E728">
      <w:pPr>
        <w:ind w:firstLine="720"/>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i/>
          <w:iCs/>
          <w:sz w:val="24"/>
          <w:szCs w:val="24"/>
        </w:rPr>
        <w:t>random modellnél</w:t>
      </w:r>
      <w:r>
        <w:rPr>
          <w:rFonts w:ascii="Times New Roman" w:hAnsi="Times New Roman" w:cs="Times New Roman"/>
          <w:sz w:val="24"/>
          <w:szCs w:val="24"/>
        </w:rPr>
        <w:t xml:space="preserve"> tehát jobb </w:t>
      </w:r>
      <w:r>
        <w:rPr>
          <w:rFonts w:ascii="Times New Roman" w:hAnsi="Times New Roman" w:cs="Times New Roman"/>
          <w:i/>
          <w:iCs/>
          <w:sz w:val="24"/>
          <w:szCs w:val="24"/>
        </w:rPr>
        <w:t>a fix hatású</w:t>
      </w:r>
      <w:r>
        <w:rPr>
          <w:rFonts w:ascii="Times New Roman" w:hAnsi="Times New Roman" w:cs="Times New Roman"/>
          <w:sz w:val="24"/>
          <w:szCs w:val="24"/>
        </w:rPr>
        <w:t xml:space="preserve">, azonban még a </w:t>
      </w:r>
      <w:r>
        <w:rPr>
          <w:rFonts w:ascii="Times New Roman" w:hAnsi="Times New Roman" w:cs="Times New Roman"/>
          <w:i/>
          <w:iCs/>
          <w:sz w:val="24"/>
          <w:szCs w:val="24"/>
        </w:rPr>
        <w:t>fix hatású</w:t>
      </w:r>
      <w:r>
        <w:rPr>
          <w:rFonts w:ascii="Times New Roman" w:hAnsi="Times New Roman" w:cs="Times New Roman"/>
          <w:sz w:val="24"/>
          <w:szCs w:val="24"/>
        </w:rPr>
        <w:t xml:space="preserve"> és </w:t>
      </w:r>
      <w:r>
        <w:rPr>
          <w:rFonts w:ascii="Times New Roman" w:hAnsi="Times New Roman" w:cs="Times New Roman"/>
          <w:i/>
          <w:iCs/>
          <w:sz w:val="24"/>
          <w:szCs w:val="24"/>
        </w:rPr>
        <w:t xml:space="preserve">a </w:t>
      </w:r>
      <w:proofErr w:type="spellStart"/>
      <w:r>
        <w:rPr>
          <w:rFonts w:ascii="Times New Roman" w:hAnsi="Times New Roman" w:cs="Times New Roman"/>
          <w:i/>
          <w:iCs/>
          <w:sz w:val="24"/>
          <w:szCs w:val="24"/>
        </w:rPr>
        <w:t>Pooled</w:t>
      </w:r>
      <w:proofErr w:type="spellEnd"/>
      <w:r>
        <w:rPr>
          <w:rFonts w:ascii="Times New Roman" w:hAnsi="Times New Roman" w:cs="Times New Roman"/>
          <w:i/>
          <w:iCs/>
          <w:sz w:val="24"/>
          <w:szCs w:val="24"/>
        </w:rPr>
        <w:t xml:space="preserve"> OLS</w:t>
      </w:r>
      <w:r>
        <w:rPr>
          <w:rFonts w:ascii="Times New Roman" w:hAnsi="Times New Roman" w:cs="Times New Roman"/>
          <w:sz w:val="24"/>
          <w:szCs w:val="24"/>
        </w:rPr>
        <w:t xml:space="preserve"> közötti döntéshez még egy F tesztet kell elvégezzek. </w:t>
      </w:r>
      <w:commentRangeStart w:id="85"/>
      <w:r>
        <w:rPr>
          <w:rFonts w:ascii="Times New Roman" w:hAnsi="Times New Roman" w:cs="Times New Roman"/>
          <w:sz w:val="24"/>
          <w:szCs w:val="24"/>
        </w:rPr>
        <w:t xml:space="preserve">Az F-teszt nullhipotézise szerint a </w:t>
      </w:r>
      <w:proofErr w:type="spellStart"/>
      <w:r>
        <w:rPr>
          <w:rFonts w:ascii="Times New Roman" w:hAnsi="Times New Roman" w:cs="Times New Roman"/>
          <w:i/>
          <w:iCs/>
          <w:sz w:val="24"/>
          <w:szCs w:val="24"/>
        </w:rPr>
        <w:t>Pooled</w:t>
      </w:r>
      <w:proofErr w:type="spellEnd"/>
      <w:r>
        <w:rPr>
          <w:rFonts w:ascii="Times New Roman" w:hAnsi="Times New Roman" w:cs="Times New Roman"/>
          <w:i/>
          <w:iCs/>
          <w:sz w:val="24"/>
          <w:szCs w:val="24"/>
        </w:rPr>
        <w:t xml:space="preserve"> OLS</w:t>
      </w:r>
      <w:r>
        <w:rPr>
          <w:rFonts w:ascii="Times New Roman" w:hAnsi="Times New Roman" w:cs="Times New Roman"/>
          <w:sz w:val="24"/>
          <w:szCs w:val="24"/>
        </w:rPr>
        <w:t xml:space="preserve"> a megfelelő, alternatív hipotézise pedig az, hogy a </w:t>
      </w:r>
      <w:r>
        <w:rPr>
          <w:rFonts w:ascii="Times New Roman" w:hAnsi="Times New Roman" w:cs="Times New Roman"/>
          <w:i/>
          <w:iCs/>
          <w:sz w:val="24"/>
          <w:szCs w:val="24"/>
        </w:rPr>
        <w:t>fix hatású modell</w:t>
      </w:r>
      <w:r>
        <w:rPr>
          <w:rFonts w:ascii="Times New Roman" w:hAnsi="Times New Roman" w:cs="Times New Roman"/>
          <w:sz w:val="24"/>
          <w:szCs w:val="24"/>
        </w:rPr>
        <w:t xml:space="preserve"> a megfelelő</w:t>
      </w:r>
      <w:commentRangeEnd w:id="85"/>
      <w:r w:rsidR="004C0F4F">
        <w:rPr>
          <w:rStyle w:val="CommentReference"/>
        </w:rPr>
        <w:commentReference w:id="85"/>
      </w:r>
      <w:r>
        <w:rPr>
          <w:rFonts w:ascii="Times New Roman" w:hAnsi="Times New Roman" w:cs="Times New Roman"/>
          <w:sz w:val="24"/>
          <w:szCs w:val="24"/>
        </w:rPr>
        <w:t>. A tesztből kapott p-érték 2,2</w:t>
      </w:r>
      <w:r>
        <w:rPr>
          <w:rFonts w:ascii="Segoe UI Symbol" w:hAnsi="Segoe UI Symbol" w:cs="Segoe UI Symbol"/>
          <w:sz w:val="24"/>
          <w:szCs w:val="24"/>
        </w:rPr>
        <w:t>✕</w:t>
      </w:r>
      <w:r>
        <w:rPr>
          <w:rFonts w:ascii="Times New Roman" w:hAnsi="Times New Roman" w:cs="Times New Roman"/>
          <w:sz w:val="24"/>
          <w:szCs w:val="24"/>
        </w:rPr>
        <w:t>10</w:t>
      </w:r>
      <w:r>
        <w:rPr>
          <w:rFonts w:ascii="Times New Roman" w:hAnsi="Times New Roman" w:cs="Times New Roman"/>
          <w:sz w:val="24"/>
          <w:szCs w:val="24"/>
          <w:vertAlign w:val="superscript"/>
        </w:rPr>
        <w:t>16</w:t>
      </w:r>
      <w:r>
        <w:rPr>
          <w:rFonts w:ascii="Times New Roman" w:hAnsi="Times New Roman" w:cs="Times New Roman"/>
          <w:sz w:val="24"/>
          <w:szCs w:val="24"/>
        </w:rPr>
        <w:t xml:space="preserve">, ami azt jelenti, hogy a nullhipotézis valószínűsége közel 0%. Ez alapján </w:t>
      </w:r>
      <w:del w:author="Kovács László" w:date="2024-02-28T13:34:00Z" w:id="86">
        <w:r w:rsidDel="004C0F4F">
          <w:rPr>
            <w:rFonts w:ascii="Times New Roman" w:hAnsi="Times New Roman" w:cs="Times New Roman"/>
            <w:sz w:val="24"/>
            <w:szCs w:val="24"/>
          </w:rPr>
          <w:delText>5%-on</w:delText>
        </w:r>
      </w:del>
      <w:ins w:author="Kovács László" w:date="2024-02-28T13:34:00Z" w:id="87">
        <w:r w:rsidR="004C0F4F">
          <w:rPr>
            <w:rFonts w:ascii="Times New Roman" w:hAnsi="Times New Roman" w:cs="Times New Roman"/>
            <w:sz w:val="24"/>
            <w:szCs w:val="24"/>
          </w:rPr>
          <w:t>minden szokásos szignifikancia-szinten</w:t>
        </w:r>
      </w:ins>
      <w:r>
        <w:rPr>
          <w:rFonts w:ascii="Times New Roman" w:hAnsi="Times New Roman" w:cs="Times New Roman"/>
          <w:sz w:val="24"/>
          <w:szCs w:val="24"/>
        </w:rPr>
        <w:t xml:space="preserve"> elutasítom H0-t, </w:t>
      </w:r>
      <w:r>
        <w:rPr>
          <w:rFonts w:ascii="Times New Roman" w:hAnsi="Times New Roman" w:cs="Times New Roman"/>
          <w:i/>
          <w:iCs/>
          <w:sz w:val="24"/>
          <w:szCs w:val="24"/>
        </w:rPr>
        <w:t>a fix modellt</w:t>
      </w:r>
      <w:r>
        <w:rPr>
          <w:rFonts w:ascii="Times New Roman" w:hAnsi="Times New Roman" w:cs="Times New Roman"/>
          <w:sz w:val="24"/>
          <w:szCs w:val="24"/>
        </w:rPr>
        <w:t xml:space="preserve"> preferálom mind a </w:t>
      </w:r>
      <w:proofErr w:type="spellStart"/>
      <w:r>
        <w:rPr>
          <w:rFonts w:ascii="Times New Roman" w:hAnsi="Times New Roman" w:cs="Times New Roman"/>
          <w:i/>
          <w:iCs/>
          <w:sz w:val="24"/>
          <w:szCs w:val="24"/>
        </w:rPr>
        <w:t>Pooled</w:t>
      </w:r>
      <w:proofErr w:type="spellEnd"/>
      <w:r>
        <w:rPr>
          <w:rFonts w:ascii="Times New Roman" w:hAnsi="Times New Roman" w:cs="Times New Roman"/>
          <w:i/>
          <w:iCs/>
          <w:sz w:val="24"/>
          <w:szCs w:val="24"/>
        </w:rPr>
        <w:t xml:space="preserve"> OLS</w:t>
      </w:r>
      <w:r>
        <w:rPr>
          <w:rFonts w:ascii="Times New Roman" w:hAnsi="Times New Roman" w:cs="Times New Roman"/>
          <w:sz w:val="24"/>
          <w:szCs w:val="24"/>
        </w:rPr>
        <w:t>-</w:t>
      </w:r>
      <w:proofErr w:type="spellStart"/>
      <w:r>
        <w:rPr>
          <w:rFonts w:ascii="Times New Roman" w:hAnsi="Times New Roman" w:cs="Times New Roman"/>
          <w:sz w:val="24"/>
          <w:szCs w:val="24"/>
        </w:rPr>
        <w:t>sel</w:t>
      </w:r>
      <w:proofErr w:type="spellEnd"/>
      <w:r>
        <w:rPr>
          <w:rFonts w:ascii="Times New Roman" w:hAnsi="Times New Roman" w:cs="Times New Roman"/>
          <w:sz w:val="24"/>
          <w:szCs w:val="24"/>
        </w:rPr>
        <w:t xml:space="preserve"> és a </w:t>
      </w:r>
      <w:r>
        <w:rPr>
          <w:rFonts w:ascii="Times New Roman" w:hAnsi="Times New Roman" w:cs="Times New Roman"/>
          <w:i/>
          <w:iCs/>
          <w:sz w:val="24"/>
          <w:szCs w:val="24"/>
        </w:rPr>
        <w:t>random hatásúval</w:t>
      </w:r>
      <w:r>
        <w:rPr>
          <w:rFonts w:ascii="Times New Roman" w:hAnsi="Times New Roman" w:cs="Times New Roman"/>
          <w:sz w:val="24"/>
          <w:szCs w:val="24"/>
        </w:rPr>
        <w:t xml:space="preserve"> szemben.</w:t>
      </w:r>
    </w:p>
    <w:p w:rsidR="005E526B" w:rsidRDefault="005E526B" w14:paraId="1D778AA2" w14:textId="77777777">
      <w:pPr>
        <w:ind w:firstLine="720"/>
        <w:jc w:val="both"/>
        <w:rPr>
          <w:rFonts w:ascii="Times New Roman" w:hAnsi="Times New Roman" w:cs="Times New Roman"/>
          <w:sz w:val="24"/>
          <w:szCs w:val="24"/>
        </w:rPr>
      </w:pPr>
    </w:p>
    <w:p w:rsidR="005E526B" w:rsidRDefault="00000000" w14:paraId="1D778AA3" w14:textId="77777777">
      <w:pPr>
        <w:jc w:val="both"/>
        <w:rPr>
          <w:rFonts w:ascii="Times New Roman" w:hAnsi="Times New Roman" w:cs="Times New Roman"/>
          <w:sz w:val="24"/>
          <w:szCs w:val="24"/>
        </w:rPr>
      </w:pPr>
      <w:r>
        <w:rPr>
          <w:rFonts w:ascii="Times New Roman" w:hAnsi="Times New Roman" w:cs="Times New Roman"/>
          <w:sz w:val="24"/>
          <w:szCs w:val="24"/>
        </w:rPr>
        <w:t>A fix hatású területi panelmodell általános egyenlete a következő:</w:t>
      </w:r>
    </w:p>
    <w:p w:rsidR="005E526B" w:rsidRDefault="00000000" w14:paraId="1D778AA4" w14:textId="77777777">
      <w:pPr>
        <w:ind w:firstLine="720"/>
        <w:rPr>
          <w:rFonts w:ascii="Times New Roman" w:hAnsi="Times New Roman" w:cs="Times New Roman"/>
          <w:sz w:val="24"/>
          <w:szCs w:val="24"/>
        </w:rPr>
      </w:pPr>
      <m:oMathPara>
        <m:oMathParaPr>
          <m:jc m:val="left"/>
        </m:oMathParaPr>
        <m:oMath>
          <m:sSub>
            <m:sSubPr>
              <m:ctrlPr>
                <w:rPr>
                  <w:rFonts w:ascii="Cambria Math" w:hAnsi="Cambria Math"/>
                </w:rPr>
              </m:ctrlPr>
            </m:sSubPr>
            <m:e>
              <m:r>
                <w:rPr>
                  <w:rFonts w:ascii="Cambria Math" w:hAnsi="Cambria Math"/>
                </w:rPr>
                <m:t>Y</m:t>
              </m:r>
            </m:e>
            <m:sub>
              <m:r>
                <m:rPr>
                  <m:lit/>
                  <m:nor/>
                </m:rP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ijt</m:t>
                  </m:r>
                </m:sub>
              </m:sSub>
              <m:r>
                <w:rPr>
                  <w:rFonts w:ascii="Cambria Math" w:hAnsi="Cambria Math"/>
                </w:rPr>
                <m:t>+λ</m:t>
              </m:r>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m:rPr>
                          <m:lit/>
                          <m:nor/>
                        </m:rPr>
                        <w:rPr>
                          <w:rFonts w:ascii="Cambria Math" w:hAnsi="Cambria Math"/>
                        </w:rPr>
                        <m:t>it</m:t>
                      </m:r>
                    </m:sub>
                  </m:sSub>
                </m:e>
              </m:acc>
              <m:r>
                <w:rPr>
                  <w:rFonts w:ascii="Cambria Math" w:hAnsi="Cambria Math"/>
                </w:rPr>
                <m:t>+</m:t>
              </m:r>
              <m:sSub>
                <m:sSubPr>
                  <m:ctrlPr>
                    <w:rPr>
                      <w:rFonts w:ascii="Cambria Math" w:hAnsi="Cambria Math"/>
                    </w:rPr>
                  </m:ctrlPr>
                </m:sSubPr>
                <m:e>
                  <m:r>
                    <w:rPr>
                      <w:rFonts w:ascii="Cambria Math" w:hAnsi="Cambria Math"/>
                    </w:rPr>
                    <m:t>ε</m:t>
                  </m:r>
                </m:e>
                <m:sub>
                  <m:r>
                    <m:rPr>
                      <m:lit/>
                      <m:nor/>
                    </m:rPr>
                    <w:rPr>
                      <w:rFonts w:ascii="Cambria Math" w:hAnsi="Cambria Math"/>
                    </w:rPr>
                    <m:t>it</m:t>
                  </m:r>
                </m:sub>
              </m:sSub>
            </m:e>
          </m:nary>
        </m:oMath>
      </m:oMathPara>
    </w:p>
    <w:p w:rsidR="005E526B" w:rsidRDefault="00000000" w14:paraId="1D778AA5" w14:textId="77777777">
      <w:pPr>
        <w:jc w:val="both"/>
        <w:rPr>
          <w:rFonts w:ascii="Times New Roman" w:hAnsi="Times New Roman" w:cs="Times New Roman"/>
          <w:sz w:val="24"/>
          <w:szCs w:val="24"/>
        </w:rPr>
      </w:pPr>
      <w:r>
        <w:rPr>
          <w:rFonts w:ascii="Times New Roman" w:hAnsi="Times New Roman" w:cs="Times New Roman"/>
          <w:sz w:val="24"/>
          <w:szCs w:val="24"/>
        </w:rPr>
        <w:t>Ahol:</w:t>
      </w:r>
    </w:p>
    <w:p w:rsidR="005E526B" w:rsidRDefault="00000000" w14:paraId="1D778AA6" w14:textId="77777777">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w:t>
      </w:r>
      <w:r>
        <w:rPr>
          <w:rFonts w:ascii="Times New Roman" w:hAnsi="Times New Roman" w:cs="Times New Roman"/>
          <w:sz w:val="24"/>
          <w:szCs w:val="24"/>
          <w:vertAlign w:val="subscript"/>
        </w:rPr>
        <w:t>it</w:t>
      </w:r>
      <w:proofErr w:type="spellEnd"/>
      <w:r>
        <w:rPr>
          <w:rFonts w:ascii="Times New Roman" w:hAnsi="Times New Roman" w:cs="Times New Roman"/>
          <w:sz w:val="24"/>
          <w:szCs w:val="24"/>
        </w:rPr>
        <w:t xml:space="preserve"> az i-</w:t>
      </w:r>
      <w:proofErr w:type="spellStart"/>
      <w:r>
        <w:rPr>
          <w:rFonts w:ascii="Times New Roman" w:hAnsi="Times New Roman" w:cs="Times New Roman"/>
          <w:sz w:val="24"/>
          <w:szCs w:val="24"/>
        </w:rPr>
        <w:t>edik</w:t>
      </w:r>
      <w:proofErr w:type="spellEnd"/>
      <w:r>
        <w:rPr>
          <w:rFonts w:ascii="Times New Roman" w:hAnsi="Times New Roman" w:cs="Times New Roman"/>
          <w:sz w:val="24"/>
          <w:szCs w:val="24"/>
        </w:rPr>
        <w:t xml:space="preserve"> egyed eredményváltozója a t-</w:t>
      </w:r>
      <w:proofErr w:type="spellStart"/>
      <w:r>
        <w:rPr>
          <w:rFonts w:ascii="Times New Roman" w:hAnsi="Times New Roman" w:cs="Times New Roman"/>
          <w:sz w:val="24"/>
          <w:szCs w:val="24"/>
        </w:rPr>
        <w:t>edik</w:t>
      </w:r>
      <w:proofErr w:type="spellEnd"/>
      <w:r>
        <w:rPr>
          <w:rFonts w:ascii="Times New Roman" w:hAnsi="Times New Roman" w:cs="Times New Roman"/>
          <w:sz w:val="24"/>
          <w:szCs w:val="24"/>
        </w:rPr>
        <w:t xml:space="preserve"> időpontban</w:t>
      </w:r>
    </w:p>
    <w:p w:rsidR="005E526B" w:rsidRDefault="00000000" w14:paraId="1D778AA7" w14:textId="77777777">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μ</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az i-</w:t>
      </w:r>
      <w:proofErr w:type="spellStart"/>
      <w:r>
        <w:rPr>
          <w:rFonts w:ascii="Times New Roman" w:hAnsi="Times New Roman" w:cs="Times New Roman"/>
          <w:sz w:val="24"/>
          <w:szCs w:val="24"/>
        </w:rPr>
        <w:t>edik</w:t>
      </w:r>
      <w:proofErr w:type="spellEnd"/>
      <w:r>
        <w:rPr>
          <w:rFonts w:ascii="Times New Roman" w:hAnsi="Times New Roman" w:cs="Times New Roman"/>
          <w:sz w:val="24"/>
          <w:szCs w:val="24"/>
        </w:rPr>
        <w:t xml:space="preserve"> egyedhez tartozó fix hatás</w:t>
      </w:r>
    </w:p>
    <w:p w:rsidR="005E526B" w:rsidRDefault="00000000" w14:paraId="1D778AA8" w14:textId="77777777">
      <w:pPr>
        <w:jc w:val="both"/>
        <w:rPr>
          <w:rFonts w:ascii="Times New Roman" w:hAnsi="Times New Roman" w:cs="Times New Roman"/>
          <w:sz w:val="24"/>
          <w:szCs w:val="24"/>
        </w:rPr>
      </w:pPr>
      <w:r>
        <w:rPr>
          <w:rFonts w:ascii="Times New Roman" w:hAnsi="Times New Roman" w:cs="Times New Roman"/>
          <w:sz w:val="24"/>
          <w:szCs w:val="24"/>
        </w:rPr>
        <w:t>- β</w:t>
      </w:r>
      <w:r>
        <w:rPr>
          <w:rFonts w:ascii="Times New Roman" w:hAnsi="Times New Roman" w:cs="Times New Roman"/>
          <w:sz w:val="24"/>
          <w:szCs w:val="24"/>
          <w:vertAlign w:val="subscript"/>
        </w:rPr>
        <w:t>j</w:t>
      </w:r>
      <w:r>
        <w:rPr>
          <w:rFonts w:ascii="Times New Roman" w:hAnsi="Times New Roman" w:cs="Times New Roman"/>
          <w:sz w:val="24"/>
          <w:szCs w:val="24"/>
        </w:rPr>
        <w:t xml:space="preserve"> a j-</w:t>
      </w:r>
      <w:proofErr w:type="spellStart"/>
      <w:r>
        <w:rPr>
          <w:rFonts w:ascii="Times New Roman" w:hAnsi="Times New Roman" w:cs="Times New Roman"/>
          <w:sz w:val="24"/>
          <w:szCs w:val="24"/>
        </w:rPr>
        <w:t>edik</w:t>
      </w:r>
      <w:proofErr w:type="spellEnd"/>
      <w:r>
        <w:rPr>
          <w:rFonts w:ascii="Times New Roman" w:hAnsi="Times New Roman" w:cs="Times New Roman"/>
          <w:sz w:val="24"/>
          <w:szCs w:val="24"/>
        </w:rPr>
        <w:t xml:space="preserve"> magyarázó változó koefficiense</w:t>
      </w:r>
    </w:p>
    <w:p w:rsidR="005E526B" w:rsidRDefault="00000000" w14:paraId="1D778AA9" w14:textId="77777777">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ijt</w:t>
      </w:r>
      <w:proofErr w:type="spellEnd"/>
      <w:r>
        <w:rPr>
          <w:rFonts w:ascii="Times New Roman" w:hAnsi="Times New Roman" w:cs="Times New Roman"/>
          <w:sz w:val="24"/>
          <w:szCs w:val="24"/>
        </w:rPr>
        <w:t xml:space="preserve"> az i-</w:t>
      </w:r>
      <w:proofErr w:type="spellStart"/>
      <w:r>
        <w:rPr>
          <w:rFonts w:ascii="Times New Roman" w:hAnsi="Times New Roman" w:cs="Times New Roman"/>
          <w:sz w:val="24"/>
          <w:szCs w:val="24"/>
        </w:rPr>
        <w:t>edik</w:t>
      </w:r>
      <w:proofErr w:type="spellEnd"/>
      <w:r>
        <w:rPr>
          <w:rFonts w:ascii="Times New Roman" w:hAnsi="Times New Roman" w:cs="Times New Roman"/>
          <w:sz w:val="24"/>
          <w:szCs w:val="24"/>
        </w:rPr>
        <w:t xml:space="preserve"> egyedhez tartozó j-</w:t>
      </w:r>
      <w:proofErr w:type="spellStart"/>
      <w:r>
        <w:rPr>
          <w:rFonts w:ascii="Times New Roman" w:hAnsi="Times New Roman" w:cs="Times New Roman"/>
          <w:sz w:val="24"/>
          <w:szCs w:val="24"/>
        </w:rPr>
        <w:t>edik</w:t>
      </w:r>
      <w:proofErr w:type="spellEnd"/>
      <w:r>
        <w:rPr>
          <w:rFonts w:ascii="Times New Roman" w:hAnsi="Times New Roman" w:cs="Times New Roman"/>
          <w:sz w:val="24"/>
          <w:szCs w:val="24"/>
        </w:rPr>
        <w:t xml:space="preserve"> magyarázó változó a t-</w:t>
      </w:r>
      <w:proofErr w:type="spellStart"/>
      <w:r>
        <w:rPr>
          <w:rFonts w:ascii="Times New Roman" w:hAnsi="Times New Roman" w:cs="Times New Roman"/>
          <w:sz w:val="24"/>
          <w:szCs w:val="24"/>
        </w:rPr>
        <w:t>edik</w:t>
      </w:r>
      <w:proofErr w:type="spellEnd"/>
      <w:r>
        <w:rPr>
          <w:rFonts w:ascii="Times New Roman" w:hAnsi="Times New Roman" w:cs="Times New Roman"/>
          <w:sz w:val="24"/>
          <w:szCs w:val="24"/>
        </w:rPr>
        <w:t xml:space="preserve"> időpontban</w:t>
      </w:r>
    </w:p>
    <w:p w:rsidR="005E526B" w:rsidRDefault="00000000" w14:paraId="1D778AAA" w14:textId="77777777">
      <w:pPr>
        <w:jc w:val="both"/>
        <w:rPr>
          <w:rFonts w:ascii="Times New Roman" w:hAnsi="Times New Roman" w:cs="Times New Roman"/>
          <w:sz w:val="24"/>
          <w:szCs w:val="24"/>
        </w:rPr>
      </w:pPr>
      <w:r>
        <w:rPr>
          <w:rFonts w:ascii="Times New Roman" w:hAnsi="Times New Roman" w:cs="Times New Roman"/>
          <w:sz w:val="24"/>
          <w:szCs w:val="24"/>
        </w:rPr>
        <w:t xml:space="preserve">- λ a területi </w:t>
      </w:r>
      <w:proofErr w:type="spellStart"/>
      <w:r>
        <w:rPr>
          <w:rFonts w:ascii="Times New Roman" w:hAnsi="Times New Roman" w:cs="Times New Roman"/>
          <w:sz w:val="24"/>
          <w:szCs w:val="24"/>
        </w:rPr>
        <w:t>autokorrelációs</w:t>
      </w:r>
      <w:proofErr w:type="spellEnd"/>
      <w:r>
        <w:rPr>
          <w:rFonts w:ascii="Times New Roman" w:hAnsi="Times New Roman" w:cs="Times New Roman"/>
          <w:sz w:val="24"/>
          <w:szCs w:val="24"/>
        </w:rPr>
        <w:t xml:space="preserve"> koefficiens</w:t>
      </w:r>
    </w:p>
    <w:p w:rsidR="005E526B" w:rsidRDefault="00000000" w14:paraId="1D778AAB" w14:textId="77777777">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Ỹ</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az eredményváltozó súlyozott átlaga az i-</w:t>
      </w:r>
      <w:proofErr w:type="spellStart"/>
      <w:r>
        <w:rPr>
          <w:rFonts w:ascii="Times New Roman" w:hAnsi="Times New Roman" w:cs="Times New Roman"/>
          <w:sz w:val="24"/>
          <w:szCs w:val="24"/>
        </w:rPr>
        <w:t>edik</w:t>
      </w:r>
      <w:proofErr w:type="spellEnd"/>
      <w:r>
        <w:rPr>
          <w:rFonts w:ascii="Times New Roman" w:hAnsi="Times New Roman" w:cs="Times New Roman"/>
          <w:sz w:val="24"/>
          <w:szCs w:val="24"/>
        </w:rPr>
        <w:t xml:space="preserve"> egyed szomszédos terület</w:t>
      </w:r>
      <w:del w:author="Kovács László" w:date="2024-02-28T13:36:00Z" w:id="88">
        <w:r w:rsidDel="002B0327">
          <w:rPr>
            <w:rFonts w:ascii="Times New Roman" w:hAnsi="Times New Roman" w:cs="Times New Roman"/>
            <w:sz w:val="24"/>
            <w:szCs w:val="24"/>
          </w:rPr>
          <w:delText>ek</w:delText>
        </w:r>
      </w:del>
      <w:r>
        <w:rPr>
          <w:rFonts w:ascii="Times New Roman" w:hAnsi="Times New Roman" w:cs="Times New Roman"/>
          <w:sz w:val="24"/>
          <w:szCs w:val="24"/>
        </w:rPr>
        <w:t>ein a t-</w:t>
      </w:r>
      <w:proofErr w:type="spellStart"/>
      <w:r>
        <w:rPr>
          <w:rFonts w:ascii="Times New Roman" w:hAnsi="Times New Roman" w:cs="Times New Roman"/>
          <w:sz w:val="24"/>
          <w:szCs w:val="24"/>
        </w:rPr>
        <w:t>edik</w:t>
      </w:r>
      <w:proofErr w:type="spellEnd"/>
      <w:r>
        <w:rPr>
          <w:rFonts w:ascii="Times New Roman" w:hAnsi="Times New Roman" w:cs="Times New Roman"/>
          <w:sz w:val="24"/>
          <w:szCs w:val="24"/>
        </w:rPr>
        <w:t xml:space="preserve"> időpontban</w:t>
      </w:r>
    </w:p>
    <w:p w:rsidR="005E526B" w:rsidRDefault="00000000" w14:paraId="1D778AAC" w14:textId="77777777">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ε</w:t>
      </w:r>
      <w:r>
        <w:rPr>
          <w:rFonts w:ascii="Times New Roman" w:hAnsi="Times New Roman" w:cs="Times New Roman"/>
          <w:sz w:val="24"/>
          <w:szCs w:val="24"/>
          <w:vertAlign w:val="subscript"/>
        </w:rPr>
        <w:t>it</w:t>
      </w:r>
      <w:proofErr w:type="spellEnd"/>
      <w:r>
        <w:rPr>
          <w:rFonts w:ascii="Times New Roman" w:hAnsi="Times New Roman" w:cs="Times New Roman"/>
          <w:sz w:val="24"/>
          <w:szCs w:val="24"/>
        </w:rPr>
        <w:t xml:space="preserve"> az i-</w:t>
      </w:r>
      <w:proofErr w:type="spellStart"/>
      <w:r>
        <w:rPr>
          <w:rFonts w:ascii="Times New Roman" w:hAnsi="Times New Roman" w:cs="Times New Roman"/>
          <w:sz w:val="24"/>
          <w:szCs w:val="24"/>
        </w:rPr>
        <w:t>edik</w:t>
      </w:r>
      <w:proofErr w:type="spellEnd"/>
      <w:r>
        <w:rPr>
          <w:rFonts w:ascii="Times New Roman" w:hAnsi="Times New Roman" w:cs="Times New Roman"/>
          <w:sz w:val="24"/>
          <w:szCs w:val="24"/>
        </w:rPr>
        <w:t xml:space="preserve"> egyedhez tartozó becslési hiba a t-</w:t>
      </w:r>
      <w:proofErr w:type="spellStart"/>
      <w:r>
        <w:rPr>
          <w:rFonts w:ascii="Times New Roman" w:hAnsi="Times New Roman" w:cs="Times New Roman"/>
          <w:sz w:val="24"/>
          <w:szCs w:val="24"/>
        </w:rPr>
        <w:t>edik</w:t>
      </w:r>
      <w:proofErr w:type="spellEnd"/>
      <w:r>
        <w:rPr>
          <w:rFonts w:ascii="Times New Roman" w:hAnsi="Times New Roman" w:cs="Times New Roman"/>
          <w:sz w:val="24"/>
          <w:szCs w:val="24"/>
        </w:rPr>
        <w:t xml:space="preserve"> időpontban</w:t>
      </w:r>
    </w:p>
    <w:p w:rsidR="005E526B" w:rsidRDefault="00000000" w14:paraId="1D778AAD" w14:textId="4A0BE612">
      <w:pPr>
        <w:ind w:firstLine="720"/>
        <w:jc w:val="both"/>
      </w:pPr>
      <w:r>
        <w:rPr>
          <w:rFonts w:ascii="Times New Roman" w:hAnsi="Times New Roman" w:cs="Times New Roman"/>
          <w:sz w:val="24"/>
          <w:szCs w:val="24"/>
        </w:rPr>
        <w:t xml:space="preserve">A kezdeti modell esetében a </w:t>
      </w:r>
      <w:proofErr w:type="spellStart"/>
      <w:r>
        <w:rPr>
          <w:rFonts w:ascii="Times New Roman" w:hAnsi="Times New Roman" w:cs="Times New Roman"/>
          <w:sz w:val="24"/>
          <w:szCs w:val="24"/>
        </w:rPr>
        <w:t>Y</w:t>
      </w:r>
      <w:r>
        <w:rPr>
          <w:rFonts w:ascii="Times New Roman" w:hAnsi="Times New Roman" w:cs="Times New Roman"/>
          <w:sz w:val="24"/>
          <w:szCs w:val="24"/>
          <w:vertAlign w:val="subscript"/>
        </w:rPr>
        <w:t>it</w:t>
      </w:r>
      <w:proofErr w:type="spellEnd"/>
      <w:r>
        <w:rPr>
          <w:rFonts w:ascii="Times New Roman" w:hAnsi="Times New Roman" w:cs="Times New Roman"/>
          <w:sz w:val="24"/>
          <w:szCs w:val="24"/>
        </w:rPr>
        <w:t xml:space="preserve"> a tízezer főre jutó lakásépítések száma az adott járásban, a </w:t>
      </w:r>
      <w:proofErr w:type="spellStart"/>
      <w:r>
        <w:rPr>
          <w:rFonts w:ascii="Times New Roman" w:hAnsi="Times New Roman" w:cs="Times New Roman"/>
          <w:sz w:val="24"/>
          <w:szCs w:val="24"/>
        </w:rPr>
        <w:t>μ</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az adott járás fix egyedhatása, amit a</w:t>
      </w:r>
      <w:ins w:author="Kovács László" w:date="2024-02-28T13:45:00Z" w:id="89">
        <w:r w:rsidR="008811DF">
          <w:rPr>
            <w:rFonts w:ascii="Times New Roman" w:hAnsi="Times New Roman" w:cs="Times New Roman"/>
            <w:sz w:val="24"/>
            <w:szCs w:val="24"/>
          </w:rPr>
          <w:t xml:space="preserve"> fixhatású</w:t>
        </w:r>
      </w:ins>
      <w:r>
        <w:rPr>
          <w:rFonts w:ascii="Times New Roman" w:hAnsi="Times New Roman" w:cs="Times New Roman"/>
          <w:sz w:val="24"/>
          <w:szCs w:val="24"/>
        </w:rPr>
        <w:t xml:space="preserve"> modell becsül meg, ahogyan az együtthatókat is a modell </w:t>
      </w:r>
      <w:proofErr w:type="spellStart"/>
      <w:r>
        <w:rPr>
          <w:rFonts w:ascii="Times New Roman" w:hAnsi="Times New Roman" w:cs="Times New Roman"/>
          <w:sz w:val="24"/>
          <w:szCs w:val="24"/>
        </w:rPr>
        <w:t>becsli</w:t>
      </w:r>
      <w:proofErr w:type="spellEnd"/>
      <w:r>
        <w:rPr>
          <w:rFonts w:ascii="Times New Roman" w:hAnsi="Times New Roman" w:cs="Times New Roman"/>
          <w:sz w:val="24"/>
          <w:szCs w:val="24"/>
        </w:rPr>
        <w:t xml:space="preserve">. Az együtthatókhoz tartozó magyarázó változók a kezdeti modellben minden magyarázó változót tartalmaznak, azonban a modellszelekció során </w:t>
      </w:r>
      <w:del w:author="Kovács László" w:date="2024-02-28T13:46:00Z" w:id="90">
        <w:r w:rsidDel="00023BB9">
          <w:rPr>
            <w:rFonts w:ascii="Times New Roman" w:hAnsi="Times New Roman" w:cs="Times New Roman"/>
            <w:sz w:val="24"/>
            <w:szCs w:val="24"/>
          </w:rPr>
          <w:delText xml:space="preserve">sok </w:delText>
        </w:r>
      </w:del>
      <w:ins w:author="Kovács László" w:date="2024-02-28T13:46:00Z" w:id="91">
        <w:r w:rsidR="00023BB9">
          <w:rPr>
            <w:rFonts w:ascii="Times New Roman" w:hAnsi="Times New Roman" w:cs="Times New Roman"/>
            <w:sz w:val="24"/>
            <w:szCs w:val="24"/>
          </w:rPr>
          <w:t>több</w:t>
        </w:r>
        <w:r w:rsidR="00023BB9">
          <w:rPr>
            <w:rFonts w:ascii="Times New Roman" w:hAnsi="Times New Roman" w:cs="Times New Roman"/>
            <w:sz w:val="24"/>
            <w:szCs w:val="24"/>
          </w:rPr>
          <w:t xml:space="preserve"> </w:t>
        </w:r>
      </w:ins>
      <w:r>
        <w:rPr>
          <w:rFonts w:ascii="Times New Roman" w:hAnsi="Times New Roman" w:cs="Times New Roman"/>
          <w:sz w:val="24"/>
          <w:szCs w:val="24"/>
        </w:rPr>
        <w:t xml:space="preserve">változót </w:t>
      </w:r>
      <w:ins w:author="Kovács László" w:date="2024-02-28T13:46:00Z" w:id="92">
        <w:r w:rsidR="00023BB9">
          <w:rPr>
            <w:rFonts w:ascii="Times New Roman" w:hAnsi="Times New Roman" w:cs="Times New Roman"/>
            <w:sz w:val="24"/>
            <w:szCs w:val="24"/>
          </w:rPr>
          <w:t xml:space="preserve">is </w:t>
        </w:r>
      </w:ins>
      <w:r>
        <w:rPr>
          <w:rFonts w:ascii="Times New Roman" w:hAnsi="Times New Roman" w:cs="Times New Roman"/>
          <w:sz w:val="24"/>
          <w:szCs w:val="24"/>
        </w:rPr>
        <w:t xml:space="preserve">elhagytam. A modellszelekciót minden </w:t>
      </w:r>
      <w:commentRangeStart w:id="93"/>
      <w:r>
        <w:rPr>
          <w:rFonts w:ascii="Times New Roman" w:hAnsi="Times New Roman" w:cs="Times New Roman"/>
          <w:sz w:val="24"/>
          <w:szCs w:val="24"/>
        </w:rPr>
        <w:t xml:space="preserve">CSOK-érdeklődés-interpretáció esetében hasonló elvek mentén, egyesével végeztem, mivel többféle </w:t>
      </w:r>
      <w:r>
        <w:rPr>
          <w:rFonts w:ascii="Times New Roman" w:hAnsi="Times New Roman" w:cs="Times New Roman"/>
          <w:i/>
          <w:iCs/>
          <w:sz w:val="24"/>
          <w:szCs w:val="24"/>
        </w:rPr>
        <w:t>fix hatású</w:t>
      </w:r>
      <w:r>
        <w:rPr>
          <w:rFonts w:ascii="Times New Roman" w:hAnsi="Times New Roman" w:cs="Times New Roman"/>
          <w:sz w:val="24"/>
          <w:szCs w:val="24"/>
        </w:rPr>
        <w:t xml:space="preserve"> modellt illesztettem</w:t>
      </w:r>
      <w:commentRangeEnd w:id="93"/>
      <w:r w:rsidR="00D8439C">
        <w:rPr>
          <w:rStyle w:val="CommentReference"/>
        </w:rPr>
        <w:commentReference w:id="93"/>
      </w:r>
      <w:r>
        <w:rPr>
          <w:rFonts w:ascii="Times New Roman" w:hAnsi="Times New Roman" w:cs="Times New Roman"/>
          <w:sz w:val="24"/>
          <w:szCs w:val="24"/>
        </w:rPr>
        <w:t xml:space="preserve">, azonban </w:t>
      </w:r>
      <w:commentRangeStart w:id="94"/>
      <w:r>
        <w:rPr>
          <w:rFonts w:ascii="Times New Roman" w:hAnsi="Times New Roman" w:cs="Times New Roman"/>
          <w:sz w:val="24"/>
          <w:szCs w:val="24"/>
        </w:rPr>
        <w:t>szerintem ezek közül négyet érdemes kiemelni</w:t>
      </w:r>
      <w:commentRangeEnd w:id="94"/>
      <w:r w:rsidR="00D8439C">
        <w:rPr>
          <w:rStyle w:val="CommentReference"/>
        </w:rPr>
        <w:commentReference w:id="94"/>
      </w:r>
      <w:r>
        <w:rPr>
          <w:rFonts w:ascii="Times New Roman" w:hAnsi="Times New Roman" w:cs="Times New Roman"/>
          <w:sz w:val="24"/>
          <w:szCs w:val="24"/>
        </w:rPr>
        <w:t>.</w:t>
      </w:r>
    </w:p>
    <w:p w:rsidR="005E526B" w:rsidRDefault="00000000" w14:paraId="1D778AAE" w14:textId="77777777">
      <w:pPr>
        <w:ind w:firstLine="720"/>
        <w:jc w:val="both"/>
        <w:rPr>
          <w:rFonts w:ascii="Times New Roman" w:hAnsi="Times New Roman" w:cs="Times New Roman"/>
          <w:sz w:val="24"/>
          <w:szCs w:val="24"/>
        </w:rPr>
      </w:pPr>
      <w:r>
        <w:rPr>
          <w:rFonts w:ascii="Times New Roman" w:hAnsi="Times New Roman" w:cs="Times New Roman"/>
          <w:sz w:val="24"/>
          <w:szCs w:val="24"/>
        </w:rPr>
        <w:t xml:space="preserve"> Az első modellben a CSOK változót 4 részre bontottam: nincsen, alacsony érdeklődés, közepes érdeklődés, magas érdeklődés. Ezeket a csoportokat úgy alakítottam ki, hogy 2016-ig nincsen CSOK érdeklődés, majd onnantól az adatokat sorba rendezve harmadoltam.</w:t>
      </w:r>
    </w:p>
    <w:p w:rsidR="005E526B" w:rsidRDefault="00000000" w14:paraId="1D778AAF" w14:textId="77777777">
      <w:pPr>
        <w:ind w:firstLine="720"/>
        <w:jc w:val="both"/>
        <w:rPr>
          <w:rFonts w:ascii="Times New Roman" w:hAnsi="Times New Roman" w:cs="Times New Roman"/>
          <w:sz w:val="24"/>
          <w:szCs w:val="24"/>
        </w:rPr>
      </w:pPr>
      <w:r>
        <w:rPr>
          <w:rFonts w:ascii="Times New Roman" w:hAnsi="Times New Roman" w:cs="Times New Roman"/>
          <w:sz w:val="24"/>
          <w:szCs w:val="24"/>
        </w:rPr>
        <w:t>A második modell az elsőhöz hasonló, azonban CSOK érdeklődésnél magas és alacsony van, a mediánnál elvágva.</w:t>
      </w:r>
    </w:p>
    <w:p w:rsidR="005E526B" w:rsidRDefault="00000000" w14:paraId="1D778AB0" w14:textId="77777777">
      <w:pPr>
        <w:ind w:firstLine="720"/>
        <w:jc w:val="both"/>
        <w:rPr>
          <w:rFonts w:ascii="Times New Roman" w:hAnsi="Times New Roman" w:cs="Times New Roman"/>
          <w:sz w:val="24"/>
          <w:szCs w:val="24"/>
        </w:rPr>
      </w:pPr>
      <w:r>
        <w:rPr>
          <w:rFonts w:ascii="Times New Roman" w:hAnsi="Times New Roman" w:cs="Times New Roman"/>
          <w:sz w:val="24"/>
          <w:szCs w:val="24"/>
        </w:rPr>
        <w:t>A harmadik modellben a CSOK érdeklődés számként szerepel.</w:t>
      </w:r>
    </w:p>
    <w:p w:rsidR="005E526B" w:rsidRDefault="00000000" w14:paraId="1D778AB1" w14:textId="77777777">
      <w:pPr>
        <w:ind w:firstLine="720"/>
        <w:jc w:val="both"/>
        <w:rPr>
          <w:rFonts w:ascii="Times New Roman" w:hAnsi="Times New Roman" w:cs="Times New Roman"/>
          <w:sz w:val="24"/>
          <w:szCs w:val="24"/>
        </w:rPr>
      </w:pPr>
      <w:r>
        <w:rPr>
          <w:rFonts w:ascii="Times New Roman" w:hAnsi="Times New Roman" w:cs="Times New Roman"/>
          <w:sz w:val="24"/>
          <w:szCs w:val="24"/>
        </w:rPr>
        <w:t>A negyedik modellben pedig egyáltalán nem szerepel.</w:t>
      </w:r>
    </w:p>
    <w:p w:rsidR="005E526B" w:rsidRDefault="00000000" w14:paraId="1D778AB2" w14:textId="77777777">
      <w:pPr>
        <w:ind w:firstLine="720"/>
        <w:jc w:val="both"/>
        <w:rPr>
          <w:rFonts w:ascii="Times New Roman" w:hAnsi="Times New Roman" w:cs="Times New Roman"/>
          <w:sz w:val="24"/>
          <w:szCs w:val="24"/>
        </w:rPr>
      </w:pPr>
      <w:r>
        <w:rPr>
          <w:rFonts w:ascii="Times New Roman" w:hAnsi="Times New Roman" w:cs="Times New Roman"/>
          <w:sz w:val="24"/>
          <w:szCs w:val="24"/>
        </w:rPr>
        <w:t xml:space="preserve">Megfelelő modellszűkítés után a </w:t>
      </w:r>
      <w:r>
        <w:rPr>
          <w:rFonts w:ascii="Times New Roman" w:hAnsi="Times New Roman" w:cs="Times New Roman"/>
          <w:i/>
          <w:iCs/>
          <w:sz w:val="24"/>
          <w:szCs w:val="24"/>
        </w:rPr>
        <w:t>3. táblázatban</w:t>
      </w:r>
      <w:r>
        <w:rPr>
          <w:rFonts w:ascii="Times New Roman" w:hAnsi="Times New Roman" w:cs="Times New Roman"/>
          <w:sz w:val="24"/>
          <w:szCs w:val="24"/>
        </w:rPr>
        <w:t xml:space="preserve"> szereplő modellekre jutottam.</w:t>
      </w:r>
    </w:p>
    <w:p w:rsidR="005E526B" w:rsidRDefault="00000000" w14:paraId="1D778AB3" w14:textId="77777777">
      <w:pPr>
        <w:jc w:val="center"/>
        <w:rPr>
          <w:rFonts w:ascii="Times New Roman" w:hAnsi="Times New Roman" w:cs="Times New Roman"/>
          <w:i/>
          <w:sz w:val="24"/>
          <w:szCs w:val="24"/>
        </w:rPr>
      </w:pPr>
      <w:r>
        <w:rPr>
          <w:rFonts w:ascii="Times New Roman" w:hAnsi="Times New Roman" w:cs="Times New Roman"/>
          <w:i/>
          <w:sz w:val="24"/>
          <w:szCs w:val="24"/>
        </w:rPr>
        <w:t>3. táblázat: A fix hatású modellek eredményei</w:t>
      </w:r>
    </w:p>
    <w:tbl>
      <w:tblPr>
        <w:tblW w:w="9165" w:type="dxa"/>
        <w:jc w:val="center"/>
        <w:tblLayout w:type="fixed"/>
        <w:tblCellMar>
          <w:top w:w="100" w:type="dxa"/>
          <w:left w:w="100" w:type="dxa"/>
          <w:bottom w:w="100" w:type="dxa"/>
          <w:right w:w="100" w:type="dxa"/>
        </w:tblCellMar>
        <w:tblLook w:val="0600" w:firstRow="0" w:lastRow="0" w:firstColumn="0" w:lastColumn="0" w:noHBand="1" w:noVBand="1"/>
      </w:tblPr>
      <w:tblGrid>
        <w:gridCol w:w="2258"/>
        <w:gridCol w:w="1492"/>
        <w:gridCol w:w="1770"/>
        <w:gridCol w:w="1785"/>
        <w:gridCol w:w="1860"/>
      </w:tblGrid>
      <w:tr w:rsidR="005E526B" w14:paraId="1D778AB6" w14:textId="77777777">
        <w:trPr>
          <w:trHeight w:val="440"/>
          <w:jc w:val="center"/>
        </w:trPr>
        <w:tc>
          <w:tcPr>
            <w:tcW w:w="2258"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B4" w14:textId="77777777">
            <w:pPr>
              <w:widowControl w:val="0"/>
              <w:rPr>
                <w:rFonts w:ascii="Times New Roman" w:hAnsi="Times New Roman" w:cs="Times New Roman"/>
                <w:sz w:val="24"/>
                <w:szCs w:val="24"/>
              </w:rPr>
            </w:pPr>
            <w:r>
              <w:rPr>
                <w:rFonts w:ascii="Times New Roman" w:hAnsi="Times New Roman" w:cs="Times New Roman"/>
                <w:sz w:val="24"/>
                <w:szCs w:val="24"/>
              </w:rPr>
              <w:t>Y: LAKAS</w:t>
            </w:r>
          </w:p>
        </w:tc>
        <w:tc>
          <w:tcPr>
            <w:tcW w:w="6907" w:type="dxa"/>
            <w:gridSpan w:val="4"/>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B5" w14:textId="77777777">
            <w:pPr>
              <w:widowControl w:val="0"/>
              <w:jc w:val="center"/>
              <w:rPr>
                <w:rFonts w:ascii="Times New Roman" w:hAnsi="Times New Roman" w:cs="Times New Roman"/>
                <w:sz w:val="24"/>
                <w:szCs w:val="24"/>
              </w:rPr>
            </w:pPr>
            <w:r>
              <w:rPr>
                <w:rFonts w:ascii="Times New Roman" w:hAnsi="Times New Roman" w:cs="Times New Roman"/>
                <w:sz w:val="24"/>
                <w:szCs w:val="24"/>
              </w:rPr>
              <w:t>Modellek</w:t>
            </w:r>
          </w:p>
        </w:tc>
      </w:tr>
      <w:tr w:rsidR="005E526B" w14:paraId="1D778ABC" w14:textId="77777777">
        <w:trPr>
          <w:jc w:val="center"/>
        </w:trPr>
        <w:tc>
          <w:tcPr>
            <w:tcW w:w="2258"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5E526B" w14:paraId="1D778AB7" w14:textId="77777777">
            <w:pPr>
              <w:widowControl w:val="0"/>
              <w:rPr>
                <w:rFonts w:ascii="Times New Roman" w:hAnsi="Times New Roman" w:cs="Times New Roman"/>
                <w:sz w:val="24"/>
                <w:szCs w:val="24"/>
              </w:rPr>
            </w:pPr>
          </w:p>
        </w:tc>
        <w:tc>
          <w:tcPr>
            <w:tcW w:w="149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B8" w14:textId="77777777">
            <w:pPr>
              <w:widowControl w:val="0"/>
              <w:jc w:val="center"/>
              <w:rPr>
                <w:rFonts w:ascii="Times New Roman" w:hAnsi="Times New Roman" w:cs="Times New Roman"/>
                <w:sz w:val="24"/>
                <w:szCs w:val="24"/>
              </w:rPr>
            </w:pPr>
            <w:r>
              <w:rPr>
                <w:rFonts w:ascii="Times New Roman" w:hAnsi="Times New Roman" w:cs="Times New Roman"/>
                <w:sz w:val="24"/>
                <w:szCs w:val="24"/>
              </w:rPr>
              <w:t>(1)</w:t>
            </w:r>
          </w:p>
        </w:tc>
        <w:tc>
          <w:tcPr>
            <w:tcW w:w="177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B9" w14:textId="77777777">
            <w:pPr>
              <w:widowControl w:val="0"/>
              <w:jc w:val="center"/>
              <w:rPr>
                <w:rFonts w:ascii="Times New Roman" w:hAnsi="Times New Roman" w:cs="Times New Roman"/>
                <w:sz w:val="24"/>
                <w:szCs w:val="24"/>
              </w:rPr>
            </w:pPr>
            <w:r>
              <w:rPr>
                <w:rFonts w:ascii="Times New Roman" w:hAnsi="Times New Roman" w:cs="Times New Roman"/>
                <w:sz w:val="24"/>
                <w:szCs w:val="24"/>
              </w:rPr>
              <w:t>(2)</w:t>
            </w:r>
          </w:p>
        </w:tc>
        <w:tc>
          <w:tcPr>
            <w:tcW w:w="1785"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BA" w14:textId="77777777">
            <w:pPr>
              <w:widowControl w:val="0"/>
              <w:jc w:val="center"/>
              <w:rPr>
                <w:rFonts w:ascii="Times New Roman" w:hAnsi="Times New Roman" w:cs="Times New Roman"/>
                <w:sz w:val="24"/>
                <w:szCs w:val="24"/>
              </w:rPr>
            </w:pPr>
            <w:r>
              <w:rPr>
                <w:rFonts w:ascii="Times New Roman" w:hAnsi="Times New Roman" w:cs="Times New Roman"/>
                <w:sz w:val="24"/>
                <w:szCs w:val="24"/>
              </w:rPr>
              <w:t>(3)</w:t>
            </w:r>
          </w:p>
        </w:tc>
        <w:tc>
          <w:tcPr>
            <w:tcW w:w="186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BB" w14:textId="77777777">
            <w:pPr>
              <w:widowControl w:val="0"/>
              <w:jc w:val="center"/>
              <w:rPr>
                <w:rFonts w:ascii="Times New Roman" w:hAnsi="Times New Roman" w:cs="Times New Roman"/>
                <w:sz w:val="24"/>
                <w:szCs w:val="24"/>
              </w:rPr>
            </w:pPr>
            <w:r>
              <w:rPr>
                <w:rFonts w:ascii="Times New Roman" w:hAnsi="Times New Roman" w:cs="Times New Roman"/>
                <w:sz w:val="24"/>
                <w:szCs w:val="24"/>
              </w:rPr>
              <w:t>(4)</w:t>
            </w:r>
          </w:p>
        </w:tc>
      </w:tr>
      <w:tr w:rsidR="005E526B" w14:paraId="1D778AC2" w14:textId="77777777">
        <w:trPr>
          <w:jc w:val="center"/>
        </w:trPr>
        <w:tc>
          <w:tcPr>
            <w:tcW w:w="2258"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BD" w14:textId="77777777">
            <w:pPr>
              <w:widowControl w:val="0"/>
              <w:rPr>
                <w:rFonts w:ascii="Times New Roman" w:hAnsi="Times New Roman" w:cs="Times New Roman"/>
                <w:sz w:val="24"/>
                <w:szCs w:val="24"/>
              </w:rPr>
            </w:pPr>
            <w:r>
              <w:rPr>
                <w:rFonts w:ascii="Times New Roman" w:hAnsi="Times New Roman" w:cs="Times New Roman"/>
                <w:sz w:val="24"/>
                <w:szCs w:val="24"/>
              </w:rPr>
              <w:t>λ</w:t>
            </w:r>
          </w:p>
        </w:tc>
        <w:tc>
          <w:tcPr>
            <w:tcW w:w="149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BE"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0,3368***</w:t>
            </w:r>
          </w:p>
        </w:tc>
        <w:tc>
          <w:tcPr>
            <w:tcW w:w="177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BF"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0,3424***</w:t>
            </w:r>
          </w:p>
        </w:tc>
        <w:tc>
          <w:tcPr>
            <w:tcW w:w="1785"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C0"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0.3471***</w:t>
            </w:r>
          </w:p>
        </w:tc>
        <w:tc>
          <w:tcPr>
            <w:tcW w:w="186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C1"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0.3523***</w:t>
            </w:r>
          </w:p>
        </w:tc>
      </w:tr>
      <w:tr w:rsidR="005E526B" w14:paraId="1D778AC8" w14:textId="77777777">
        <w:trPr>
          <w:jc w:val="center"/>
        </w:trPr>
        <w:tc>
          <w:tcPr>
            <w:tcW w:w="2258"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C3" w14:textId="77777777">
            <w:pPr>
              <w:widowControl w:val="0"/>
              <w:rPr>
                <w:rFonts w:ascii="Times New Roman" w:hAnsi="Times New Roman" w:cs="Times New Roman"/>
                <w:sz w:val="24"/>
                <w:szCs w:val="24"/>
              </w:rPr>
            </w:pPr>
            <w:r>
              <w:rPr>
                <w:rFonts w:ascii="Times New Roman" w:hAnsi="Times New Roman" w:cs="Times New Roman"/>
                <w:sz w:val="24"/>
                <w:szCs w:val="24"/>
              </w:rPr>
              <w:t>SZJA</w:t>
            </w:r>
          </w:p>
        </w:tc>
        <w:tc>
          <w:tcPr>
            <w:tcW w:w="149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C4"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-0,0043</w:t>
            </w:r>
          </w:p>
        </w:tc>
        <w:tc>
          <w:tcPr>
            <w:tcW w:w="177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C5"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-0.0039</w:t>
            </w:r>
          </w:p>
        </w:tc>
        <w:tc>
          <w:tcPr>
            <w:tcW w:w="1785"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C6" w14:textId="77777777">
            <w:pPr>
              <w:widowControl w:val="0"/>
              <w:jc w:val="center"/>
              <w:rPr>
                <w:rFonts w:ascii="Times New Roman" w:hAnsi="Times New Roman" w:cs="Times New Roman"/>
                <w:sz w:val="24"/>
                <w:szCs w:val="24"/>
              </w:rPr>
            </w:pPr>
            <w:r>
              <w:rPr>
                <w:rFonts w:ascii="Times New Roman" w:hAnsi="Times New Roman" w:cs="Times New Roman"/>
                <w:sz w:val="24"/>
                <w:szCs w:val="24"/>
              </w:rPr>
              <w:t>-</w:t>
            </w:r>
          </w:p>
        </w:tc>
        <w:tc>
          <w:tcPr>
            <w:tcW w:w="186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C7" w14:textId="77777777">
            <w:pPr>
              <w:widowControl w:val="0"/>
              <w:jc w:val="center"/>
              <w:rPr>
                <w:rFonts w:ascii="Times New Roman" w:hAnsi="Times New Roman" w:cs="Times New Roman"/>
                <w:sz w:val="24"/>
                <w:szCs w:val="24"/>
              </w:rPr>
            </w:pPr>
            <w:r>
              <w:rPr>
                <w:rFonts w:ascii="Times New Roman" w:hAnsi="Times New Roman" w:cs="Times New Roman"/>
                <w:sz w:val="24"/>
                <w:szCs w:val="24"/>
              </w:rPr>
              <w:t>-</w:t>
            </w:r>
          </w:p>
        </w:tc>
      </w:tr>
      <w:tr w:rsidR="005E526B" w14:paraId="1D778ACE" w14:textId="77777777">
        <w:trPr>
          <w:jc w:val="center"/>
        </w:trPr>
        <w:tc>
          <w:tcPr>
            <w:tcW w:w="2258"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C9" w14:textId="77777777">
            <w:pPr>
              <w:widowControl w:val="0"/>
              <w:rPr>
                <w:rFonts w:ascii="Times New Roman" w:hAnsi="Times New Roman" w:cs="Times New Roman"/>
                <w:sz w:val="24"/>
                <w:szCs w:val="24"/>
              </w:rPr>
            </w:pPr>
            <w:r>
              <w:rPr>
                <w:rFonts w:ascii="Times New Roman" w:hAnsi="Times New Roman" w:cs="Times New Roman"/>
                <w:sz w:val="24"/>
                <w:szCs w:val="24"/>
              </w:rPr>
              <w:t>MUNKA</w:t>
            </w:r>
          </w:p>
        </w:tc>
        <w:tc>
          <w:tcPr>
            <w:tcW w:w="149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CA" w14:textId="77777777">
            <w:pPr>
              <w:widowControl w:val="0"/>
              <w:jc w:val="center"/>
              <w:rPr>
                <w:rFonts w:ascii="Times New Roman" w:hAnsi="Times New Roman" w:cs="Times New Roman"/>
                <w:sz w:val="24"/>
                <w:szCs w:val="24"/>
              </w:rPr>
            </w:pPr>
            <w:r>
              <w:rPr>
                <w:rFonts w:ascii="Times New Roman" w:hAnsi="Times New Roman" w:cs="Times New Roman"/>
                <w:sz w:val="24"/>
                <w:szCs w:val="24"/>
              </w:rPr>
              <w:t>-</w:t>
            </w:r>
          </w:p>
        </w:tc>
        <w:tc>
          <w:tcPr>
            <w:tcW w:w="177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CB" w14:textId="77777777">
            <w:pPr>
              <w:widowControl w:val="0"/>
              <w:jc w:val="center"/>
              <w:rPr>
                <w:rFonts w:ascii="Times New Roman" w:hAnsi="Times New Roman" w:cs="Times New Roman"/>
                <w:sz w:val="24"/>
                <w:szCs w:val="24"/>
              </w:rPr>
            </w:pPr>
            <w:r>
              <w:rPr>
                <w:rFonts w:ascii="Times New Roman" w:hAnsi="Times New Roman" w:cs="Times New Roman"/>
                <w:sz w:val="24"/>
                <w:szCs w:val="24"/>
              </w:rPr>
              <w:t>-</w:t>
            </w:r>
          </w:p>
        </w:tc>
        <w:tc>
          <w:tcPr>
            <w:tcW w:w="1785"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CC" w14:textId="77777777">
            <w:pPr>
              <w:widowControl w:val="0"/>
              <w:jc w:val="center"/>
              <w:rPr>
                <w:rFonts w:ascii="Times New Roman" w:hAnsi="Times New Roman" w:cs="Times New Roman"/>
                <w:sz w:val="24"/>
                <w:szCs w:val="24"/>
              </w:rPr>
            </w:pPr>
            <w:r>
              <w:rPr>
                <w:rFonts w:ascii="Times New Roman" w:hAnsi="Times New Roman" w:cs="Times New Roman"/>
                <w:sz w:val="24"/>
                <w:szCs w:val="24"/>
              </w:rPr>
              <w:t>-</w:t>
            </w:r>
          </w:p>
        </w:tc>
        <w:tc>
          <w:tcPr>
            <w:tcW w:w="186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CD" w14:textId="77777777">
            <w:pPr>
              <w:widowControl w:val="0"/>
              <w:jc w:val="center"/>
              <w:rPr>
                <w:rFonts w:ascii="Times New Roman" w:hAnsi="Times New Roman" w:cs="Times New Roman"/>
                <w:sz w:val="24"/>
                <w:szCs w:val="24"/>
              </w:rPr>
            </w:pPr>
            <w:r>
              <w:rPr>
                <w:rFonts w:ascii="Times New Roman" w:hAnsi="Times New Roman" w:cs="Times New Roman"/>
                <w:sz w:val="24"/>
                <w:szCs w:val="24"/>
              </w:rPr>
              <w:t>-</w:t>
            </w:r>
          </w:p>
        </w:tc>
      </w:tr>
      <w:tr w:rsidR="005E526B" w14:paraId="1D778AD4" w14:textId="77777777">
        <w:trPr>
          <w:jc w:val="center"/>
        </w:trPr>
        <w:tc>
          <w:tcPr>
            <w:tcW w:w="2258"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CF" w14:textId="77777777">
            <w:pPr>
              <w:widowControl w:val="0"/>
              <w:rPr>
                <w:rFonts w:ascii="Times New Roman" w:hAnsi="Times New Roman" w:cs="Times New Roman"/>
                <w:sz w:val="24"/>
                <w:szCs w:val="24"/>
              </w:rPr>
            </w:pPr>
            <w:r>
              <w:rPr>
                <w:rFonts w:ascii="Times New Roman" w:hAnsi="Times New Roman" w:cs="Times New Roman"/>
                <w:sz w:val="24"/>
                <w:szCs w:val="24"/>
              </w:rPr>
              <w:t>BERUHÁZÁS</w:t>
            </w:r>
          </w:p>
        </w:tc>
        <w:tc>
          <w:tcPr>
            <w:tcW w:w="149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D0"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-0,0043</w:t>
            </w:r>
          </w:p>
        </w:tc>
        <w:tc>
          <w:tcPr>
            <w:tcW w:w="177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D1"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-0.0043</w:t>
            </w:r>
          </w:p>
        </w:tc>
        <w:tc>
          <w:tcPr>
            <w:tcW w:w="1785"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D2"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-0.0057</w:t>
            </w:r>
          </w:p>
        </w:tc>
        <w:tc>
          <w:tcPr>
            <w:tcW w:w="186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D3"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-0.0057</w:t>
            </w:r>
          </w:p>
        </w:tc>
      </w:tr>
      <w:tr w:rsidR="005E526B" w14:paraId="1D778ADA" w14:textId="77777777">
        <w:trPr>
          <w:jc w:val="center"/>
        </w:trPr>
        <w:tc>
          <w:tcPr>
            <w:tcW w:w="2258" w:type="dxa"/>
            <w:tcBorders>
              <w:left w:val="single" w:color="000000" w:sz="8" w:space="0"/>
              <w:bottom w:val="single" w:color="000000" w:sz="8" w:space="0"/>
              <w:right w:val="single" w:color="000000" w:sz="8" w:space="0"/>
            </w:tcBorders>
            <w:shd w:val="clear" w:color="auto" w:fill="auto"/>
          </w:tcPr>
          <w:p w:rsidR="005E526B" w:rsidRDefault="00000000" w14:paraId="1D778AD5" w14:textId="77777777">
            <w:pPr>
              <w:widowControl w:val="0"/>
              <w:rPr>
                <w:rFonts w:ascii="Times New Roman" w:hAnsi="Times New Roman" w:cs="Times New Roman"/>
                <w:sz w:val="24"/>
                <w:szCs w:val="24"/>
              </w:rPr>
            </w:pPr>
            <w:r>
              <w:rPr>
                <w:rFonts w:ascii="Times New Roman" w:hAnsi="Times New Roman" w:cs="Times New Roman"/>
                <w:sz w:val="24"/>
                <w:szCs w:val="24"/>
              </w:rPr>
              <w:t>ÁTLAGÁR</w:t>
            </w:r>
          </w:p>
        </w:tc>
        <w:tc>
          <w:tcPr>
            <w:tcW w:w="1492" w:type="dxa"/>
            <w:tcBorders>
              <w:left w:val="single" w:color="000000" w:sz="8" w:space="0"/>
              <w:bottom w:val="single" w:color="000000" w:sz="8" w:space="0"/>
              <w:right w:val="single" w:color="000000" w:sz="8" w:space="0"/>
            </w:tcBorders>
            <w:shd w:val="clear" w:color="auto" w:fill="auto"/>
          </w:tcPr>
          <w:p w:rsidR="005E526B" w:rsidRDefault="00000000" w14:paraId="1D778AD6" w14:textId="77777777">
            <w:pPr>
              <w:widowControl w:val="0"/>
              <w:jc w:val="center"/>
              <w:rPr>
                <w:rFonts w:ascii="Times New Roman" w:hAnsi="Times New Roman" w:cs="Times New Roman"/>
                <w:sz w:val="24"/>
                <w:szCs w:val="24"/>
              </w:rPr>
            </w:pPr>
            <w:r>
              <w:rPr>
                <w:rFonts w:ascii="Times New Roman" w:hAnsi="Times New Roman" w:cs="Times New Roman"/>
                <w:sz w:val="24"/>
                <w:szCs w:val="24"/>
              </w:rPr>
              <w:t>1,0397</w:t>
            </w:r>
          </w:p>
        </w:tc>
        <w:tc>
          <w:tcPr>
            <w:tcW w:w="1770" w:type="dxa"/>
            <w:tcBorders>
              <w:left w:val="single" w:color="000000" w:sz="8" w:space="0"/>
              <w:bottom w:val="single" w:color="000000" w:sz="8" w:space="0"/>
              <w:right w:val="single" w:color="000000" w:sz="8" w:space="0"/>
            </w:tcBorders>
            <w:shd w:val="clear" w:color="auto" w:fill="auto"/>
          </w:tcPr>
          <w:p w:rsidR="005E526B" w:rsidRDefault="00000000" w14:paraId="1D778AD7" w14:textId="77777777">
            <w:pPr>
              <w:widowControl w:val="0"/>
              <w:jc w:val="center"/>
              <w:rPr>
                <w:rFonts w:ascii="Times New Roman" w:hAnsi="Times New Roman" w:cs="Times New Roman"/>
                <w:sz w:val="24"/>
                <w:szCs w:val="24"/>
              </w:rPr>
            </w:pPr>
            <w:r>
              <w:rPr>
                <w:rFonts w:ascii="Times New Roman" w:hAnsi="Times New Roman" w:cs="Times New Roman"/>
                <w:sz w:val="24"/>
                <w:szCs w:val="24"/>
              </w:rPr>
              <w:t>1.0154</w:t>
            </w:r>
          </w:p>
        </w:tc>
        <w:tc>
          <w:tcPr>
            <w:tcW w:w="1785" w:type="dxa"/>
            <w:tcBorders>
              <w:left w:val="single" w:color="000000" w:sz="8" w:space="0"/>
              <w:bottom w:val="single" w:color="000000" w:sz="8" w:space="0"/>
              <w:right w:val="single" w:color="000000" w:sz="8" w:space="0"/>
            </w:tcBorders>
            <w:shd w:val="clear" w:color="auto" w:fill="auto"/>
          </w:tcPr>
          <w:p w:rsidR="005E526B" w:rsidRDefault="00000000" w14:paraId="1D778AD8"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0.9497</w:t>
            </w:r>
          </w:p>
        </w:tc>
        <w:tc>
          <w:tcPr>
            <w:tcW w:w="1860" w:type="dxa"/>
            <w:tcBorders>
              <w:left w:val="single" w:color="000000" w:sz="8" w:space="0"/>
              <w:bottom w:val="single" w:color="000000" w:sz="8" w:space="0"/>
              <w:right w:val="single" w:color="000000" w:sz="8" w:space="0"/>
            </w:tcBorders>
            <w:shd w:val="clear" w:color="auto" w:fill="auto"/>
          </w:tcPr>
          <w:p w:rsidR="005E526B" w:rsidRDefault="00000000" w14:paraId="1D778AD9"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0.9688</w:t>
            </w:r>
          </w:p>
        </w:tc>
      </w:tr>
      <w:tr w:rsidR="005E526B" w14:paraId="1D778AE0" w14:textId="77777777">
        <w:trPr>
          <w:jc w:val="center"/>
        </w:trPr>
        <w:tc>
          <w:tcPr>
            <w:tcW w:w="2258" w:type="dxa"/>
            <w:tcBorders>
              <w:left w:val="single" w:color="000000" w:sz="8" w:space="0"/>
              <w:bottom w:val="single" w:color="000000" w:sz="8" w:space="0"/>
              <w:right w:val="single" w:color="000000" w:sz="8" w:space="0"/>
            </w:tcBorders>
            <w:shd w:val="clear" w:color="auto" w:fill="auto"/>
          </w:tcPr>
          <w:p w:rsidR="005E526B" w:rsidRDefault="00000000" w14:paraId="1D778ADB" w14:textId="77777777">
            <w:pPr>
              <w:widowControl w:val="0"/>
              <w:rPr>
                <w:rFonts w:ascii="Times New Roman" w:hAnsi="Times New Roman" w:cs="Times New Roman"/>
                <w:sz w:val="24"/>
                <w:szCs w:val="24"/>
              </w:rPr>
            </w:pPr>
            <w:r>
              <w:rPr>
                <w:rFonts w:ascii="Times New Roman" w:hAnsi="Times New Roman" w:cs="Times New Roman"/>
                <w:sz w:val="24"/>
                <w:szCs w:val="24"/>
              </w:rPr>
              <w:t>SÉRTETT</w:t>
            </w:r>
          </w:p>
        </w:tc>
        <w:tc>
          <w:tcPr>
            <w:tcW w:w="1492" w:type="dxa"/>
            <w:tcBorders>
              <w:left w:val="single" w:color="000000" w:sz="8" w:space="0"/>
              <w:bottom w:val="single" w:color="000000" w:sz="8" w:space="0"/>
              <w:right w:val="single" w:color="000000" w:sz="8" w:space="0"/>
            </w:tcBorders>
            <w:shd w:val="clear" w:color="auto" w:fill="auto"/>
          </w:tcPr>
          <w:p w:rsidR="005E526B" w:rsidRDefault="00000000" w14:paraId="1D778ADC" w14:textId="77777777">
            <w:pPr>
              <w:widowControl w:val="0"/>
              <w:jc w:val="center"/>
              <w:rPr>
                <w:rFonts w:ascii="Times New Roman" w:hAnsi="Times New Roman" w:cs="Times New Roman"/>
                <w:sz w:val="24"/>
                <w:szCs w:val="24"/>
              </w:rPr>
            </w:pPr>
            <w:r>
              <w:rPr>
                <w:rFonts w:ascii="Times New Roman" w:hAnsi="Times New Roman" w:cs="Times New Roman"/>
                <w:sz w:val="24"/>
                <w:szCs w:val="24"/>
              </w:rPr>
              <w:t>-</w:t>
            </w:r>
          </w:p>
        </w:tc>
        <w:tc>
          <w:tcPr>
            <w:tcW w:w="1770" w:type="dxa"/>
            <w:tcBorders>
              <w:left w:val="single" w:color="000000" w:sz="8" w:space="0"/>
              <w:bottom w:val="single" w:color="000000" w:sz="8" w:space="0"/>
              <w:right w:val="single" w:color="000000" w:sz="8" w:space="0"/>
            </w:tcBorders>
            <w:shd w:val="clear" w:color="auto" w:fill="auto"/>
          </w:tcPr>
          <w:p w:rsidR="005E526B" w:rsidRDefault="00000000" w14:paraId="1D778ADD"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-0.0007</w:t>
            </w:r>
          </w:p>
        </w:tc>
        <w:tc>
          <w:tcPr>
            <w:tcW w:w="1785" w:type="dxa"/>
            <w:tcBorders>
              <w:left w:val="single" w:color="000000" w:sz="8" w:space="0"/>
              <w:bottom w:val="single" w:color="000000" w:sz="8" w:space="0"/>
              <w:right w:val="single" w:color="000000" w:sz="8" w:space="0"/>
            </w:tcBorders>
            <w:shd w:val="clear" w:color="auto" w:fill="auto"/>
          </w:tcPr>
          <w:p w:rsidR="005E526B" w:rsidRDefault="00000000" w14:paraId="1D778ADE"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-0.0006</w:t>
            </w:r>
          </w:p>
        </w:tc>
        <w:tc>
          <w:tcPr>
            <w:tcW w:w="1860" w:type="dxa"/>
            <w:tcBorders>
              <w:left w:val="single" w:color="000000" w:sz="8" w:space="0"/>
              <w:bottom w:val="single" w:color="000000" w:sz="8" w:space="0"/>
              <w:right w:val="single" w:color="000000" w:sz="8" w:space="0"/>
            </w:tcBorders>
            <w:shd w:val="clear" w:color="auto" w:fill="auto"/>
          </w:tcPr>
          <w:p w:rsidR="005E526B" w:rsidRDefault="00000000" w14:paraId="1D778ADF"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-0.0008</w:t>
            </w:r>
          </w:p>
        </w:tc>
      </w:tr>
      <w:tr w:rsidR="005E526B" w14:paraId="1D778AE6" w14:textId="77777777">
        <w:trPr>
          <w:jc w:val="center"/>
        </w:trPr>
        <w:tc>
          <w:tcPr>
            <w:tcW w:w="2258" w:type="dxa"/>
            <w:tcBorders>
              <w:left w:val="single" w:color="000000" w:sz="8" w:space="0"/>
              <w:bottom w:val="single" w:color="000000" w:sz="8" w:space="0"/>
              <w:right w:val="single" w:color="000000" w:sz="8" w:space="0"/>
            </w:tcBorders>
            <w:shd w:val="clear" w:color="auto" w:fill="auto"/>
          </w:tcPr>
          <w:p w:rsidR="005E526B" w:rsidRDefault="00000000" w14:paraId="1D778AE1" w14:textId="77777777">
            <w:pPr>
              <w:widowControl w:val="0"/>
              <w:rPr>
                <w:rFonts w:ascii="Times New Roman" w:hAnsi="Times New Roman" w:cs="Times New Roman"/>
                <w:sz w:val="24"/>
                <w:szCs w:val="24"/>
              </w:rPr>
            </w:pPr>
            <w:r>
              <w:rPr>
                <w:rFonts w:ascii="Times New Roman" w:hAnsi="Times New Roman" w:cs="Times New Roman"/>
                <w:sz w:val="24"/>
                <w:szCs w:val="24"/>
              </w:rPr>
              <w:t>PC1</w:t>
            </w:r>
          </w:p>
        </w:tc>
        <w:tc>
          <w:tcPr>
            <w:tcW w:w="1492" w:type="dxa"/>
            <w:tcBorders>
              <w:left w:val="single" w:color="000000" w:sz="8" w:space="0"/>
              <w:bottom w:val="single" w:color="000000" w:sz="8" w:space="0"/>
              <w:right w:val="single" w:color="000000" w:sz="8" w:space="0"/>
            </w:tcBorders>
            <w:shd w:val="clear" w:color="auto" w:fill="auto"/>
          </w:tcPr>
          <w:p w:rsidR="005E526B" w:rsidRDefault="00000000" w14:paraId="1D778AE2" w14:textId="77777777">
            <w:pPr>
              <w:widowControl w:val="0"/>
              <w:jc w:val="center"/>
              <w:rPr>
                <w:rFonts w:ascii="Times New Roman" w:hAnsi="Times New Roman" w:cs="Times New Roman"/>
                <w:sz w:val="24"/>
                <w:szCs w:val="24"/>
              </w:rPr>
            </w:pPr>
            <w:r>
              <w:rPr>
                <w:rFonts w:ascii="Times New Roman" w:hAnsi="Times New Roman" w:cs="Times New Roman"/>
                <w:sz w:val="24"/>
                <w:szCs w:val="24"/>
              </w:rPr>
              <w:t>-1,5550</w:t>
            </w:r>
          </w:p>
        </w:tc>
        <w:tc>
          <w:tcPr>
            <w:tcW w:w="1770" w:type="dxa"/>
            <w:tcBorders>
              <w:left w:val="single" w:color="000000" w:sz="8" w:space="0"/>
              <w:bottom w:val="single" w:color="000000" w:sz="8" w:space="0"/>
              <w:right w:val="single" w:color="000000" w:sz="8" w:space="0"/>
            </w:tcBorders>
            <w:shd w:val="clear" w:color="auto" w:fill="auto"/>
          </w:tcPr>
          <w:p w:rsidR="005E526B" w:rsidRDefault="00000000" w14:paraId="1D778AE3" w14:textId="77777777">
            <w:pPr>
              <w:widowControl w:val="0"/>
              <w:jc w:val="center"/>
              <w:rPr>
                <w:rFonts w:ascii="Times New Roman" w:hAnsi="Times New Roman" w:cs="Times New Roman"/>
                <w:sz w:val="24"/>
                <w:szCs w:val="24"/>
              </w:rPr>
            </w:pPr>
            <w:r>
              <w:rPr>
                <w:rFonts w:ascii="Times New Roman" w:hAnsi="Times New Roman" w:cs="Times New Roman"/>
                <w:sz w:val="24"/>
                <w:szCs w:val="24"/>
              </w:rPr>
              <w:t>-1.5884</w:t>
            </w:r>
          </w:p>
        </w:tc>
        <w:tc>
          <w:tcPr>
            <w:tcW w:w="1785" w:type="dxa"/>
            <w:tcBorders>
              <w:left w:val="single" w:color="000000" w:sz="8" w:space="0"/>
              <w:bottom w:val="single" w:color="000000" w:sz="8" w:space="0"/>
              <w:right w:val="single" w:color="000000" w:sz="8" w:space="0"/>
            </w:tcBorders>
            <w:shd w:val="clear" w:color="auto" w:fill="auto"/>
          </w:tcPr>
          <w:p w:rsidR="005E526B" w:rsidRDefault="00000000" w14:paraId="1D778AE4" w14:textId="77777777">
            <w:pPr>
              <w:widowControl w:val="0"/>
              <w:jc w:val="center"/>
              <w:rPr>
                <w:rFonts w:ascii="Times New Roman" w:hAnsi="Times New Roman" w:cs="Times New Roman"/>
                <w:sz w:val="24"/>
                <w:szCs w:val="24"/>
              </w:rPr>
            </w:pPr>
            <w:r>
              <w:rPr>
                <w:rFonts w:ascii="Times New Roman" w:hAnsi="Times New Roman" w:cs="Times New Roman"/>
                <w:sz w:val="24"/>
                <w:szCs w:val="24"/>
              </w:rPr>
              <w:t>-1.8309</w:t>
            </w:r>
          </w:p>
        </w:tc>
        <w:tc>
          <w:tcPr>
            <w:tcW w:w="1860" w:type="dxa"/>
            <w:tcBorders>
              <w:left w:val="single" w:color="000000" w:sz="8" w:space="0"/>
              <w:bottom w:val="single" w:color="000000" w:sz="8" w:space="0"/>
              <w:right w:val="single" w:color="000000" w:sz="8" w:space="0"/>
            </w:tcBorders>
            <w:shd w:val="clear" w:color="auto" w:fill="auto"/>
          </w:tcPr>
          <w:p w:rsidR="005E526B" w:rsidRDefault="00000000" w14:paraId="1D778AE5" w14:textId="77777777">
            <w:pPr>
              <w:widowControl w:val="0"/>
              <w:jc w:val="center"/>
              <w:rPr>
                <w:rFonts w:ascii="Times New Roman" w:hAnsi="Times New Roman" w:cs="Times New Roman"/>
                <w:sz w:val="24"/>
                <w:szCs w:val="24"/>
              </w:rPr>
            </w:pPr>
            <w:r>
              <w:rPr>
                <w:rFonts w:ascii="Times New Roman" w:hAnsi="Times New Roman" w:cs="Times New Roman"/>
                <w:sz w:val="24"/>
                <w:szCs w:val="24"/>
              </w:rPr>
              <w:t>-1.7868</w:t>
            </w:r>
          </w:p>
        </w:tc>
      </w:tr>
      <w:tr w:rsidR="005E526B" w14:paraId="1D778AEC" w14:textId="77777777">
        <w:trPr>
          <w:jc w:val="center"/>
        </w:trPr>
        <w:tc>
          <w:tcPr>
            <w:tcW w:w="2258" w:type="dxa"/>
            <w:tcBorders>
              <w:left w:val="single" w:color="000000" w:sz="8" w:space="0"/>
              <w:bottom w:val="single" w:color="000000" w:sz="8" w:space="0"/>
              <w:right w:val="single" w:color="000000" w:sz="8" w:space="0"/>
            </w:tcBorders>
            <w:shd w:val="clear" w:color="auto" w:fill="auto"/>
          </w:tcPr>
          <w:p w:rsidR="005E526B" w:rsidRDefault="00000000" w14:paraId="1D778AE7" w14:textId="77777777">
            <w:pPr>
              <w:widowControl w:val="0"/>
              <w:rPr>
                <w:rFonts w:ascii="Times New Roman" w:hAnsi="Times New Roman" w:cs="Times New Roman"/>
                <w:sz w:val="24"/>
                <w:szCs w:val="24"/>
              </w:rPr>
            </w:pPr>
            <w:r>
              <w:rPr>
                <w:rFonts w:ascii="Times New Roman" w:hAnsi="Times New Roman" w:cs="Times New Roman"/>
                <w:sz w:val="24"/>
                <w:szCs w:val="24"/>
              </w:rPr>
              <w:t>PC2</w:t>
            </w:r>
          </w:p>
        </w:tc>
        <w:tc>
          <w:tcPr>
            <w:tcW w:w="1492" w:type="dxa"/>
            <w:tcBorders>
              <w:left w:val="single" w:color="000000" w:sz="8" w:space="0"/>
              <w:bottom w:val="single" w:color="000000" w:sz="8" w:space="0"/>
              <w:right w:val="single" w:color="000000" w:sz="8" w:space="0"/>
            </w:tcBorders>
            <w:shd w:val="clear" w:color="auto" w:fill="auto"/>
          </w:tcPr>
          <w:p w:rsidR="005E526B" w:rsidRDefault="00000000" w14:paraId="1D778AE8"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-0,9547</w:t>
            </w:r>
          </w:p>
        </w:tc>
        <w:tc>
          <w:tcPr>
            <w:tcW w:w="1770" w:type="dxa"/>
            <w:tcBorders>
              <w:left w:val="single" w:color="000000" w:sz="8" w:space="0"/>
              <w:bottom w:val="single" w:color="000000" w:sz="8" w:space="0"/>
              <w:right w:val="single" w:color="000000" w:sz="8" w:space="0"/>
            </w:tcBorders>
            <w:shd w:val="clear" w:color="auto" w:fill="auto"/>
          </w:tcPr>
          <w:p w:rsidR="005E526B" w:rsidRDefault="00000000" w14:paraId="1D778AE9"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-0.9721</w:t>
            </w:r>
          </w:p>
        </w:tc>
        <w:tc>
          <w:tcPr>
            <w:tcW w:w="1785" w:type="dxa"/>
            <w:tcBorders>
              <w:left w:val="single" w:color="000000" w:sz="8" w:space="0"/>
              <w:bottom w:val="single" w:color="000000" w:sz="8" w:space="0"/>
              <w:right w:val="single" w:color="000000" w:sz="8" w:space="0"/>
            </w:tcBorders>
            <w:shd w:val="clear" w:color="auto" w:fill="auto"/>
          </w:tcPr>
          <w:p w:rsidR="005E526B" w:rsidRDefault="00000000" w14:paraId="1D778AEA"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-0.9176</w:t>
            </w:r>
          </w:p>
        </w:tc>
        <w:tc>
          <w:tcPr>
            <w:tcW w:w="1860" w:type="dxa"/>
            <w:tcBorders>
              <w:left w:val="single" w:color="000000" w:sz="8" w:space="0"/>
              <w:bottom w:val="single" w:color="000000" w:sz="8" w:space="0"/>
              <w:right w:val="single" w:color="000000" w:sz="8" w:space="0"/>
            </w:tcBorders>
            <w:shd w:val="clear" w:color="auto" w:fill="auto"/>
          </w:tcPr>
          <w:p w:rsidR="005E526B" w:rsidRDefault="00000000" w14:paraId="1D778AEB" w14:textId="77777777">
            <w:pPr>
              <w:widowControl w:val="0"/>
              <w:jc w:val="center"/>
              <w:rPr>
                <w:rFonts w:ascii="Times New Roman" w:hAnsi="Times New Roman" w:cs="Times New Roman"/>
                <w:sz w:val="24"/>
                <w:szCs w:val="24"/>
              </w:rPr>
            </w:pPr>
            <w:r>
              <w:rPr>
                <w:rFonts w:ascii="Times New Roman" w:hAnsi="Times New Roman" w:cs="Times New Roman"/>
                <w:sz w:val="24"/>
                <w:szCs w:val="24"/>
              </w:rPr>
              <w:t>-</w:t>
            </w:r>
          </w:p>
        </w:tc>
      </w:tr>
      <w:tr w:rsidR="005E526B" w14:paraId="1D778AF2" w14:textId="77777777">
        <w:trPr>
          <w:jc w:val="center"/>
        </w:trPr>
        <w:tc>
          <w:tcPr>
            <w:tcW w:w="2258"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ED" w14:textId="77777777">
            <w:pPr>
              <w:widowControl w:val="0"/>
              <w:rPr>
                <w:rFonts w:ascii="Times New Roman" w:hAnsi="Times New Roman" w:cs="Times New Roman"/>
                <w:sz w:val="24"/>
                <w:szCs w:val="24"/>
              </w:rPr>
            </w:pPr>
            <w:r>
              <w:rPr>
                <w:rFonts w:ascii="Times New Roman" w:hAnsi="Times New Roman" w:cs="Times New Roman"/>
                <w:sz w:val="24"/>
                <w:szCs w:val="24"/>
              </w:rPr>
              <w:t>CSOK - alacsony</w:t>
            </w:r>
          </w:p>
        </w:tc>
        <w:tc>
          <w:tcPr>
            <w:tcW w:w="149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EE" w14:textId="77777777">
            <w:pPr>
              <w:widowControl w:val="0"/>
              <w:jc w:val="center"/>
              <w:rPr>
                <w:rFonts w:ascii="Times New Roman" w:hAnsi="Times New Roman" w:cs="Times New Roman"/>
                <w:sz w:val="24"/>
                <w:szCs w:val="24"/>
              </w:rPr>
            </w:pPr>
            <w:r>
              <w:rPr>
                <w:rFonts w:ascii="Times New Roman" w:hAnsi="Times New Roman" w:cs="Times New Roman"/>
                <w:sz w:val="24"/>
                <w:szCs w:val="24"/>
              </w:rPr>
              <w:t>2,3126</w:t>
            </w:r>
          </w:p>
        </w:tc>
        <w:tc>
          <w:tcPr>
            <w:tcW w:w="177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EF" w14:textId="77777777">
            <w:pPr>
              <w:widowControl w:val="0"/>
              <w:jc w:val="center"/>
              <w:rPr>
                <w:rFonts w:ascii="Times New Roman" w:hAnsi="Times New Roman" w:cs="Times New Roman"/>
                <w:sz w:val="24"/>
                <w:szCs w:val="24"/>
              </w:rPr>
            </w:pPr>
            <w:r>
              <w:rPr>
                <w:rFonts w:ascii="Times New Roman" w:hAnsi="Times New Roman" w:cs="Times New Roman"/>
                <w:sz w:val="24"/>
                <w:szCs w:val="24"/>
              </w:rPr>
              <w:t>2.4211</w:t>
            </w:r>
          </w:p>
        </w:tc>
        <w:tc>
          <w:tcPr>
            <w:tcW w:w="1785"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F0" w14:textId="77777777">
            <w:pPr>
              <w:widowControl w:val="0"/>
              <w:jc w:val="center"/>
            </w:pPr>
            <w:r>
              <w:rPr>
                <w:rFonts w:ascii="Times New Roman" w:hAnsi="Times New Roman" w:cs="Times New Roman"/>
                <w:sz w:val="24"/>
                <w:szCs w:val="24"/>
              </w:rPr>
              <w:t>-</w:t>
            </w:r>
          </w:p>
        </w:tc>
        <w:tc>
          <w:tcPr>
            <w:tcW w:w="186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F1" w14:textId="77777777">
            <w:pPr>
              <w:widowControl w:val="0"/>
              <w:jc w:val="center"/>
            </w:pPr>
            <w:r>
              <w:rPr>
                <w:rFonts w:ascii="Times New Roman" w:hAnsi="Times New Roman" w:cs="Times New Roman"/>
                <w:sz w:val="24"/>
                <w:szCs w:val="24"/>
              </w:rPr>
              <w:t>-</w:t>
            </w:r>
          </w:p>
        </w:tc>
      </w:tr>
      <w:tr w:rsidR="005E526B" w14:paraId="1D778AF8" w14:textId="77777777">
        <w:trPr>
          <w:jc w:val="center"/>
        </w:trPr>
        <w:tc>
          <w:tcPr>
            <w:tcW w:w="2258"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F3" w14:textId="77777777">
            <w:pPr>
              <w:widowControl w:val="0"/>
              <w:rPr>
                <w:rFonts w:ascii="Times New Roman" w:hAnsi="Times New Roman" w:cs="Times New Roman"/>
                <w:sz w:val="24"/>
                <w:szCs w:val="24"/>
              </w:rPr>
            </w:pPr>
            <w:r>
              <w:rPr>
                <w:rFonts w:ascii="Times New Roman" w:hAnsi="Times New Roman" w:cs="Times New Roman"/>
                <w:sz w:val="24"/>
                <w:szCs w:val="24"/>
              </w:rPr>
              <w:t>CSOK - közepes</w:t>
            </w:r>
          </w:p>
        </w:tc>
        <w:tc>
          <w:tcPr>
            <w:tcW w:w="149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F4" w14:textId="77777777">
            <w:pPr>
              <w:widowControl w:val="0"/>
              <w:jc w:val="center"/>
              <w:rPr>
                <w:rFonts w:ascii="Times New Roman" w:hAnsi="Times New Roman" w:cs="Times New Roman"/>
                <w:sz w:val="24"/>
                <w:szCs w:val="24"/>
              </w:rPr>
            </w:pPr>
            <w:r>
              <w:rPr>
                <w:rFonts w:ascii="Times New Roman" w:hAnsi="Times New Roman" w:cs="Times New Roman"/>
                <w:sz w:val="24"/>
                <w:szCs w:val="24"/>
              </w:rPr>
              <w:t>2,8423</w:t>
            </w:r>
          </w:p>
        </w:tc>
        <w:tc>
          <w:tcPr>
            <w:tcW w:w="177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F5" w14:textId="77777777">
            <w:pPr>
              <w:widowControl w:val="0"/>
              <w:jc w:val="center"/>
              <w:rPr>
                <w:rFonts w:ascii="Times New Roman" w:hAnsi="Times New Roman" w:cs="Times New Roman"/>
                <w:sz w:val="24"/>
                <w:szCs w:val="24"/>
              </w:rPr>
            </w:pPr>
            <w:r>
              <w:rPr>
                <w:rFonts w:ascii="Times New Roman" w:hAnsi="Times New Roman" w:cs="Times New Roman"/>
                <w:sz w:val="24"/>
                <w:szCs w:val="24"/>
              </w:rPr>
              <w:t>-</w:t>
            </w:r>
          </w:p>
        </w:tc>
        <w:tc>
          <w:tcPr>
            <w:tcW w:w="1785"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F6" w14:textId="77777777">
            <w:pPr>
              <w:widowControl w:val="0"/>
              <w:jc w:val="center"/>
            </w:pPr>
            <w:r>
              <w:rPr>
                <w:rFonts w:ascii="Times New Roman" w:hAnsi="Times New Roman" w:cs="Times New Roman"/>
                <w:sz w:val="24"/>
                <w:szCs w:val="24"/>
              </w:rPr>
              <w:t>-</w:t>
            </w:r>
          </w:p>
        </w:tc>
        <w:tc>
          <w:tcPr>
            <w:tcW w:w="186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F7" w14:textId="77777777">
            <w:pPr>
              <w:widowControl w:val="0"/>
              <w:jc w:val="center"/>
            </w:pPr>
            <w:r>
              <w:rPr>
                <w:rFonts w:ascii="Times New Roman" w:hAnsi="Times New Roman" w:cs="Times New Roman"/>
                <w:sz w:val="24"/>
                <w:szCs w:val="24"/>
              </w:rPr>
              <w:t>-</w:t>
            </w:r>
          </w:p>
        </w:tc>
      </w:tr>
      <w:tr w:rsidR="005E526B" w14:paraId="1D778AFE" w14:textId="77777777">
        <w:trPr>
          <w:jc w:val="center"/>
        </w:trPr>
        <w:tc>
          <w:tcPr>
            <w:tcW w:w="2258"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F9" w14:textId="77777777">
            <w:pPr>
              <w:widowControl w:val="0"/>
              <w:rPr>
                <w:rFonts w:ascii="Times New Roman" w:hAnsi="Times New Roman" w:cs="Times New Roman"/>
                <w:sz w:val="24"/>
                <w:szCs w:val="24"/>
              </w:rPr>
            </w:pPr>
            <w:r>
              <w:rPr>
                <w:rFonts w:ascii="Times New Roman" w:hAnsi="Times New Roman" w:cs="Times New Roman"/>
                <w:sz w:val="24"/>
                <w:szCs w:val="24"/>
              </w:rPr>
              <w:t>CSOK - magas</w:t>
            </w:r>
          </w:p>
        </w:tc>
        <w:tc>
          <w:tcPr>
            <w:tcW w:w="149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FA" w14:textId="77777777">
            <w:pPr>
              <w:widowControl w:val="0"/>
              <w:jc w:val="center"/>
              <w:rPr>
                <w:rFonts w:ascii="Times New Roman" w:hAnsi="Times New Roman" w:cs="Times New Roman"/>
                <w:sz w:val="24"/>
                <w:szCs w:val="24"/>
              </w:rPr>
            </w:pPr>
            <w:r>
              <w:rPr>
                <w:rFonts w:ascii="Times New Roman" w:hAnsi="Times New Roman" w:cs="Times New Roman"/>
                <w:sz w:val="24"/>
                <w:szCs w:val="24"/>
              </w:rPr>
              <w:t>0,5985</w:t>
            </w:r>
          </w:p>
        </w:tc>
        <w:tc>
          <w:tcPr>
            <w:tcW w:w="177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FB" w14:textId="77777777">
            <w:pPr>
              <w:widowControl w:val="0"/>
              <w:jc w:val="center"/>
            </w:pPr>
            <w:r>
              <w:rPr>
                <w:rFonts w:ascii="Times New Roman" w:hAnsi="Times New Roman" w:cs="Times New Roman"/>
                <w:sz w:val="24"/>
                <w:szCs w:val="24"/>
              </w:rPr>
              <w:t>1.2783</w:t>
            </w:r>
          </w:p>
        </w:tc>
        <w:tc>
          <w:tcPr>
            <w:tcW w:w="1785"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FC" w14:textId="77777777">
            <w:pPr>
              <w:widowControl w:val="0"/>
              <w:jc w:val="center"/>
            </w:pPr>
            <w:r>
              <w:rPr>
                <w:rFonts w:ascii="Times New Roman" w:hAnsi="Times New Roman" w:cs="Times New Roman"/>
                <w:sz w:val="24"/>
                <w:szCs w:val="24"/>
              </w:rPr>
              <w:t>-</w:t>
            </w:r>
          </w:p>
        </w:tc>
        <w:tc>
          <w:tcPr>
            <w:tcW w:w="186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FD" w14:textId="77777777">
            <w:pPr>
              <w:widowControl w:val="0"/>
              <w:jc w:val="center"/>
            </w:pPr>
            <w:r>
              <w:rPr>
                <w:rFonts w:ascii="Times New Roman" w:hAnsi="Times New Roman" w:cs="Times New Roman"/>
                <w:sz w:val="24"/>
                <w:szCs w:val="24"/>
              </w:rPr>
              <w:t>-</w:t>
            </w:r>
          </w:p>
        </w:tc>
      </w:tr>
      <w:tr w:rsidR="005E526B" w14:paraId="1D778B04" w14:textId="77777777">
        <w:trPr>
          <w:jc w:val="center"/>
        </w:trPr>
        <w:tc>
          <w:tcPr>
            <w:tcW w:w="2258"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AFF" w14:textId="77777777">
            <w:pPr>
              <w:widowControl w:val="0"/>
              <w:rPr>
                <w:rFonts w:ascii="Times New Roman" w:hAnsi="Times New Roman" w:cs="Times New Roman"/>
                <w:sz w:val="24"/>
                <w:szCs w:val="24"/>
              </w:rPr>
            </w:pPr>
            <w:r>
              <w:rPr>
                <w:rFonts w:ascii="Times New Roman" w:hAnsi="Times New Roman" w:cs="Times New Roman"/>
                <w:sz w:val="24"/>
                <w:szCs w:val="24"/>
              </w:rPr>
              <w:t>CSOK - számmal</w:t>
            </w:r>
          </w:p>
        </w:tc>
        <w:tc>
          <w:tcPr>
            <w:tcW w:w="1492"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B00" w14:textId="77777777">
            <w:pPr>
              <w:widowControl w:val="0"/>
              <w:jc w:val="center"/>
            </w:pPr>
            <w:r>
              <w:rPr>
                <w:rFonts w:ascii="Times New Roman" w:hAnsi="Times New Roman" w:cs="Times New Roman"/>
                <w:sz w:val="24"/>
                <w:szCs w:val="24"/>
              </w:rPr>
              <w:t>-</w:t>
            </w:r>
          </w:p>
        </w:tc>
        <w:tc>
          <w:tcPr>
            <w:tcW w:w="177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B01" w14:textId="77777777">
            <w:pPr>
              <w:widowControl w:val="0"/>
              <w:jc w:val="center"/>
            </w:pPr>
            <w:r>
              <w:rPr>
                <w:rFonts w:ascii="Times New Roman" w:hAnsi="Times New Roman" w:cs="Times New Roman"/>
                <w:sz w:val="24"/>
                <w:szCs w:val="24"/>
              </w:rPr>
              <w:t>-</w:t>
            </w:r>
          </w:p>
        </w:tc>
        <w:tc>
          <w:tcPr>
            <w:tcW w:w="1785"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B02" w14:textId="77777777">
            <w:pPr>
              <w:widowControl w:val="0"/>
              <w:jc w:val="center"/>
            </w:pPr>
            <w:r>
              <w:rPr>
                <w:rFonts w:ascii="Times New Roman" w:hAnsi="Times New Roman" w:cs="Times New Roman"/>
                <w:sz w:val="24"/>
                <w:szCs w:val="24"/>
              </w:rPr>
              <w:t>0.0062</w:t>
            </w:r>
          </w:p>
        </w:tc>
        <w:tc>
          <w:tcPr>
            <w:tcW w:w="186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B03" w14:textId="77777777">
            <w:pPr>
              <w:widowControl w:val="0"/>
              <w:jc w:val="center"/>
            </w:pPr>
            <w:r>
              <w:rPr>
                <w:rFonts w:ascii="Times New Roman" w:hAnsi="Times New Roman" w:cs="Times New Roman"/>
                <w:sz w:val="24"/>
                <w:szCs w:val="24"/>
              </w:rPr>
              <w:t>-</w:t>
            </w:r>
          </w:p>
        </w:tc>
      </w:tr>
      <w:tr w:rsidR="005E526B" w14:paraId="1D778B07" w14:textId="77777777">
        <w:trPr>
          <w:trHeight w:val="440"/>
          <w:jc w:val="center"/>
        </w:trPr>
        <w:tc>
          <w:tcPr>
            <w:tcW w:w="2258"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B05" w14:textId="77777777">
            <w:pPr>
              <w:widowControl w:val="0"/>
              <w:rPr>
                <w:rFonts w:ascii="Times New Roman" w:hAnsi="Times New Roman" w:cs="Times New Roman"/>
                <w:sz w:val="24"/>
                <w:szCs w:val="24"/>
              </w:rPr>
            </w:pPr>
            <w:r>
              <w:rPr>
                <w:rFonts w:ascii="Times New Roman" w:hAnsi="Times New Roman" w:cs="Times New Roman"/>
                <w:sz w:val="24"/>
                <w:szCs w:val="24"/>
              </w:rPr>
              <w:t>Megjegyzés</w:t>
            </w:r>
          </w:p>
        </w:tc>
        <w:tc>
          <w:tcPr>
            <w:tcW w:w="6907" w:type="dxa"/>
            <w:gridSpan w:val="4"/>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B06" w14:textId="77777777">
            <w:pPr>
              <w:widowControl w:val="0"/>
              <w:jc w:val="right"/>
              <w:rPr>
                <w:rFonts w:ascii="Times New Roman" w:hAnsi="Times New Roman" w:cs="Times New Roman"/>
                <w:sz w:val="24"/>
                <w:szCs w:val="24"/>
              </w:rPr>
            </w:pPr>
            <w:r>
              <w:rPr>
                <w:rFonts w:ascii="Times New Roman" w:hAnsi="Times New Roman" w:cs="Times New Roman"/>
                <w:sz w:val="24"/>
                <w:szCs w:val="24"/>
              </w:rPr>
              <w:t xml:space="preserve">*p </w:t>
            </w:r>
            <w:proofErr w:type="gramStart"/>
            <w:r>
              <w:rPr>
                <w:rFonts w:ascii="Times New Roman" w:hAnsi="Times New Roman" w:cs="Times New Roman"/>
                <w:sz w:val="24"/>
                <w:szCs w:val="24"/>
              </w:rPr>
              <w:t>&lt; 0</w:t>
            </w:r>
            <w:proofErr w:type="gramEnd"/>
            <w:r>
              <w:rPr>
                <w:rFonts w:ascii="Times New Roman" w:hAnsi="Times New Roman" w:cs="Times New Roman"/>
                <w:sz w:val="24"/>
                <w:szCs w:val="24"/>
              </w:rPr>
              <w:t>,05; **p &lt; 0,01; ***p &lt; 0,001</w:t>
            </w:r>
          </w:p>
        </w:tc>
      </w:tr>
    </w:tbl>
    <w:p w:rsidR="005E526B" w:rsidRDefault="00000000" w14:paraId="1D778B08" w14:textId="77777777">
      <w:pPr>
        <w:jc w:val="center"/>
        <w:rPr>
          <w:rFonts w:ascii="Times New Roman" w:hAnsi="Times New Roman" w:cs="Times New Roman"/>
          <w:i/>
          <w:sz w:val="24"/>
          <w:szCs w:val="24"/>
        </w:rPr>
      </w:pPr>
      <w:r>
        <w:rPr>
          <w:rFonts w:ascii="Times New Roman" w:hAnsi="Times New Roman" w:cs="Times New Roman"/>
          <w:i/>
          <w:sz w:val="24"/>
          <w:szCs w:val="24"/>
        </w:rPr>
        <w:t>Forrás: KSH, saját számítás</w:t>
      </w:r>
    </w:p>
    <w:p w:rsidR="005E526B" w:rsidRDefault="005E526B" w14:paraId="1D778B09" w14:textId="77777777">
      <w:pPr>
        <w:jc w:val="center"/>
        <w:rPr>
          <w:rFonts w:ascii="Times New Roman" w:hAnsi="Times New Roman" w:cs="Times New Roman"/>
          <w:i/>
          <w:sz w:val="24"/>
          <w:szCs w:val="24"/>
        </w:rPr>
      </w:pPr>
    </w:p>
    <w:p w:rsidR="005E526B" w:rsidRDefault="00000000" w14:paraId="1D778B0A" w14:textId="77777777">
      <w:pPr>
        <w:ind w:firstLine="720"/>
        <w:jc w:val="both"/>
        <w:rPr>
          <w:rFonts w:ascii="Times New Roman" w:hAnsi="Times New Roman" w:cs="Times New Roman"/>
          <w:sz w:val="24"/>
          <w:szCs w:val="24"/>
        </w:rPr>
      </w:pPr>
      <w:r>
        <w:rPr>
          <w:rFonts w:ascii="Times New Roman" w:hAnsi="Times New Roman" w:cs="Times New Roman"/>
          <w:sz w:val="24"/>
          <w:szCs w:val="24"/>
        </w:rPr>
        <w:t xml:space="preserve">A modellek együtthatói között minden esetben 1 százalékon is szignifikáns az összes modellben szereplő az ÁTLAGÁR változó, illetve a területi </w:t>
      </w:r>
      <w:proofErr w:type="spellStart"/>
      <w:r>
        <w:rPr>
          <w:rFonts w:ascii="Times New Roman" w:hAnsi="Times New Roman" w:cs="Times New Roman"/>
          <w:sz w:val="24"/>
          <w:szCs w:val="24"/>
        </w:rPr>
        <w:t>autoregresszív</w:t>
      </w:r>
      <w:proofErr w:type="spellEnd"/>
      <w:r>
        <w:rPr>
          <w:rFonts w:ascii="Times New Roman" w:hAnsi="Times New Roman" w:cs="Times New Roman"/>
          <w:sz w:val="24"/>
          <w:szCs w:val="24"/>
        </w:rPr>
        <w:t xml:space="preserve"> koefficiens. Ez egyrészt utal arra, hogy az adott járás lakásainak átlagára minden esetben nagyon fontos, pozitív irányban ható koefficiens. Egymillió forintnyi ingatlan átlagár növekedés az adott járásban </w:t>
      </w:r>
      <w:proofErr w:type="spellStart"/>
      <w:r>
        <w:rPr>
          <w:rFonts w:ascii="Times New Roman" w:hAnsi="Times New Roman" w:cs="Times New Roman"/>
          <w:sz w:val="24"/>
          <w:szCs w:val="24"/>
        </w:rPr>
        <w:t>ceteris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paribus</w:t>
      </w:r>
      <w:proofErr w:type="spellEnd"/>
      <w:r>
        <w:rPr>
          <w:rFonts w:ascii="Times New Roman" w:hAnsi="Times New Roman" w:cs="Times New Roman"/>
          <w:sz w:val="24"/>
          <w:szCs w:val="24"/>
        </w:rPr>
        <w:t xml:space="preserve"> 1,0397-tel több tízezer főre jutó lakásépítést eredményez. </w:t>
      </w:r>
      <w:proofErr w:type="spellStart"/>
      <w:r>
        <w:rPr>
          <w:rFonts w:ascii="Times New Roman" w:hAnsi="Times New Roman" w:cs="Times New Roman"/>
          <w:sz w:val="24"/>
          <w:szCs w:val="24"/>
        </w:rPr>
        <w:t>Úgyszint</w:t>
      </w:r>
      <w:proofErr w:type="spellEnd"/>
      <w:r>
        <w:rPr>
          <w:rFonts w:ascii="Times New Roman" w:hAnsi="Times New Roman" w:cs="Times New Roman"/>
          <w:sz w:val="24"/>
          <w:szCs w:val="24"/>
        </w:rPr>
        <w:t xml:space="preserve"> nagyon fontos a lambda paraméter szignifikanciája is, ami a lakásépítés területi </w:t>
      </w:r>
      <w:proofErr w:type="spellStart"/>
      <w:r>
        <w:rPr>
          <w:rFonts w:ascii="Times New Roman" w:hAnsi="Times New Roman" w:cs="Times New Roman"/>
          <w:sz w:val="24"/>
          <w:szCs w:val="24"/>
        </w:rPr>
        <w:t>autokorrelációját</w:t>
      </w:r>
      <w:proofErr w:type="spellEnd"/>
      <w:r>
        <w:rPr>
          <w:rFonts w:ascii="Times New Roman" w:hAnsi="Times New Roman" w:cs="Times New Roman"/>
          <w:sz w:val="24"/>
          <w:szCs w:val="24"/>
        </w:rPr>
        <w:t xml:space="preserve"> ilyen formában igazolja, a szomszédos járások eredményváltozóinak súlyozott átlaga szignifikánsan növeli a tízezer főre jutó lakásépítéseket.</w:t>
      </w:r>
    </w:p>
    <w:p w:rsidR="005E526B" w:rsidRDefault="00000000" w14:paraId="1D778B0B" w14:textId="77777777">
      <w:pPr>
        <w:ind w:firstLine="720"/>
        <w:jc w:val="both"/>
        <w:rPr>
          <w:rFonts w:ascii="Times New Roman" w:hAnsi="Times New Roman" w:cs="Times New Roman"/>
          <w:sz w:val="24"/>
          <w:szCs w:val="24"/>
        </w:rPr>
      </w:pPr>
      <w:r>
        <w:rPr>
          <w:rFonts w:ascii="Times New Roman" w:hAnsi="Times New Roman" w:cs="Times New Roman"/>
          <w:sz w:val="24"/>
          <w:szCs w:val="24"/>
        </w:rPr>
        <w:t xml:space="preserve">Az első modellben a CSOK trendnek négyféle értéke lehet: nincsen CSOK, alacsony érdeklődés, közepes érdeklődés, magas érdeklődés. Mivel kategorikus adatként van kezelve, ezért </w:t>
      </w:r>
      <w:proofErr w:type="spellStart"/>
      <w:r>
        <w:rPr>
          <w:rFonts w:ascii="Times New Roman" w:hAnsi="Times New Roman" w:cs="Times New Roman"/>
          <w:sz w:val="24"/>
          <w:szCs w:val="24"/>
        </w:rPr>
        <w:t>dummy</w:t>
      </w:r>
      <w:proofErr w:type="spellEnd"/>
      <w:r>
        <w:rPr>
          <w:rFonts w:ascii="Times New Roman" w:hAnsi="Times New Roman" w:cs="Times New Roman"/>
          <w:sz w:val="24"/>
          <w:szCs w:val="24"/>
        </w:rPr>
        <w:t xml:space="preserve"> kódolással adtam meg a modellnek, azaz van egy alapnak vett kategória és a többi kategória ahhoz viszonyítva értelmezendő. Az alap kategória pedig nem más, mint a „nincsen CSOK”, vagyis amennyiben alacsony p-értékűek a többi koefficiensek, az azt jelenti, hogy szignifikánsan eltérnek attól, hogy nincsen CSOK. Ideális esetben, amennyiben feltételezésem szerint a CSOK iránti érdeklődés kategóriái szignifikánsan eltérnek attól, mintha nem lenne CSOK, akkor ezek a koefficiensei a magasabb kategóriával nőnek.</w:t>
      </w:r>
    </w:p>
    <w:p w:rsidR="005E526B" w:rsidRDefault="00000000" w14:paraId="1D778B0C" w14:textId="77777777">
      <w:pPr>
        <w:ind w:firstLine="720"/>
        <w:jc w:val="both"/>
        <w:rPr>
          <w:rFonts w:ascii="Times New Roman" w:hAnsi="Times New Roman" w:cs="Times New Roman"/>
          <w:sz w:val="24"/>
          <w:szCs w:val="24"/>
        </w:rPr>
      </w:pPr>
      <w:r>
        <w:rPr>
          <w:rFonts w:ascii="Times New Roman" w:hAnsi="Times New Roman" w:cs="Times New Roman"/>
          <w:sz w:val="24"/>
          <w:szCs w:val="24"/>
        </w:rPr>
        <w:t xml:space="preserve">Érdekes megfigyelni, hogy a legnagyobb növekedés a lakásépítésben az alacsony érdeklődés mellett van ahhoz képest, mintha nem lenne CSOK. A magas érdeklődés pedig semmilyen szokványos szignifikanciaszinten sem szignifikáns, nagy az esélye, hogy a sokaságban annak a bétának az értéke nulla. </w:t>
      </w:r>
      <w:commentRangeStart w:id="95"/>
      <w:r>
        <w:rPr>
          <w:rFonts w:ascii="Times New Roman" w:hAnsi="Times New Roman" w:cs="Times New Roman"/>
          <w:sz w:val="24"/>
          <w:szCs w:val="24"/>
        </w:rPr>
        <w:t xml:space="preserve">A modellszelekciót az </w:t>
      </w:r>
      <w:proofErr w:type="spellStart"/>
      <w:r>
        <w:rPr>
          <w:rFonts w:ascii="Times New Roman" w:hAnsi="Times New Roman" w:cs="Times New Roman"/>
          <w:sz w:val="24"/>
          <w:szCs w:val="24"/>
        </w:rPr>
        <w:t>Akaike</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-i információs kritériumok segítségével végzem el</w:t>
      </w:r>
      <w:commentRangeEnd w:id="95"/>
      <w:r w:rsidR="00593C59">
        <w:rPr>
          <w:rStyle w:val="CommentReference"/>
        </w:rPr>
        <w:commentReference w:id="95"/>
      </w:r>
      <w:r>
        <w:rPr>
          <w:rFonts w:ascii="Times New Roman" w:hAnsi="Times New Roman" w:cs="Times New Roman"/>
          <w:sz w:val="24"/>
          <w:szCs w:val="24"/>
        </w:rPr>
        <w:t>.</w:t>
      </w:r>
    </w:p>
    <w:p w:rsidR="005E526B" w:rsidRDefault="005E526B" w14:paraId="1D778B0D" w14:textId="77777777">
      <w:pPr>
        <w:ind w:firstLine="720"/>
        <w:jc w:val="both"/>
        <w:rPr>
          <w:rFonts w:ascii="Times New Roman" w:hAnsi="Times New Roman" w:cs="Times New Roman"/>
          <w:sz w:val="24"/>
          <w:szCs w:val="24"/>
        </w:rPr>
      </w:pPr>
    </w:p>
    <w:p w:rsidR="005E526B" w:rsidRDefault="00000000" w14:paraId="1D778B0E" w14:textId="77777777">
      <w:pPr>
        <w:jc w:val="center"/>
        <w:rPr>
          <w:rFonts w:ascii="Times New Roman" w:hAnsi="Times New Roman" w:cs="Times New Roman"/>
          <w:i/>
          <w:sz w:val="24"/>
          <w:szCs w:val="24"/>
        </w:rPr>
      </w:pPr>
      <w:r>
        <w:rPr>
          <w:rFonts w:ascii="Times New Roman" w:hAnsi="Times New Roman" w:cs="Times New Roman"/>
          <w:i/>
          <w:sz w:val="24"/>
          <w:szCs w:val="24"/>
        </w:rPr>
        <w:t xml:space="preserve">4.táblázat: Az </w:t>
      </w:r>
      <w:proofErr w:type="spellStart"/>
      <w:r>
        <w:rPr>
          <w:rFonts w:ascii="Times New Roman" w:hAnsi="Times New Roman" w:cs="Times New Roman"/>
          <w:i/>
          <w:sz w:val="24"/>
          <w:szCs w:val="24"/>
        </w:rPr>
        <w:t>Akaike</w:t>
      </w:r>
      <w:proofErr w:type="spellEnd"/>
      <w:r>
        <w:rPr>
          <w:rFonts w:ascii="Times New Roman" w:hAnsi="Times New Roman" w:cs="Times New Roman"/>
          <w:i/>
          <w:sz w:val="24"/>
          <w:szCs w:val="24"/>
        </w:rPr>
        <w:t xml:space="preserve"> és </w:t>
      </w:r>
      <w:proofErr w:type="spellStart"/>
      <w:r>
        <w:rPr>
          <w:rFonts w:ascii="Times New Roman" w:hAnsi="Times New Roman" w:cs="Times New Roman"/>
          <w:i/>
          <w:sz w:val="24"/>
          <w:szCs w:val="24"/>
        </w:rPr>
        <w:t>Bayes</w:t>
      </w:r>
      <w:proofErr w:type="spellEnd"/>
      <w:r>
        <w:rPr>
          <w:rFonts w:ascii="Times New Roman" w:hAnsi="Times New Roman" w:cs="Times New Roman"/>
          <w:i/>
          <w:sz w:val="24"/>
          <w:szCs w:val="24"/>
        </w:rPr>
        <w:t>-i információs kritériumok a modelleken</w:t>
      </w:r>
    </w:p>
    <w:tbl>
      <w:tblPr>
        <w:tblW w:w="9029" w:type="dxa"/>
        <w:tblInd w:w="110"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5E526B" w14:paraId="1D778B12" w14:textId="77777777">
        <w:tc>
          <w:tcPr>
            <w:tcW w:w="3009"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5E526B" w14:paraId="1D778B0F" w14:textId="77777777">
            <w:pPr>
              <w:widowControl w:val="0"/>
              <w:rPr>
                <w:rFonts w:ascii="Times New Roman" w:hAnsi="Times New Roman" w:cs="Times New Roman"/>
                <w:sz w:val="24"/>
                <w:szCs w:val="24"/>
              </w:rPr>
            </w:pPr>
          </w:p>
        </w:tc>
        <w:tc>
          <w:tcPr>
            <w:tcW w:w="301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B10" w14:textId="77777777">
            <w:pPr>
              <w:widowControl w:val="0"/>
              <w:rPr>
                <w:rFonts w:ascii="Times New Roman" w:hAnsi="Times New Roman" w:cs="Times New Roman"/>
                <w:sz w:val="24"/>
                <w:szCs w:val="24"/>
              </w:rPr>
            </w:pPr>
            <w:r>
              <w:rPr>
                <w:rFonts w:ascii="Times New Roman" w:hAnsi="Times New Roman" w:cs="Times New Roman"/>
                <w:sz w:val="24"/>
                <w:szCs w:val="24"/>
              </w:rPr>
              <w:t>AIC</w:t>
            </w:r>
          </w:p>
        </w:tc>
        <w:tc>
          <w:tcPr>
            <w:tcW w:w="301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B11" w14:textId="77777777">
            <w:pPr>
              <w:widowControl w:val="0"/>
              <w:rPr>
                <w:rFonts w:ascii="Times New Roman" w:hAnsi="Times New Roman" w:cs="Times New Roman"/>
                <w:sz w:val="24"/>
                <w:szCs w:val="24"/>
              </w:rPr>
            </w:pPr>
            <w:r>
              <w:rPr>
                <w:rFonts w:ascii="Times New Roman" w:hAnsi="Times New Roman" w:cs="Times New Roman"/>
                <w:sz w:val="24"/>
                <w:szCs w:val="24"/>
              </w:rPr>
              <w:t>BIC</w:t>
            </w:r>
          </w:p>
        </w:tc>
      </w:tr>
      <w:tr w:rsidR="005E526B" w14:paraId="1D778B16" w14:textId="77777777">
        <w:tc>
          <w:tcPr>
            <w:tcW w:w="3009"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B13" w14:textId="77777777">
            <w:pPr>
              <w:widowControl w:val="0"/>
              <w:numPr>
                <w:ilvl w:val="0"/>
                <w:numId w:val="1"/>
              </w:numPr>
              <w:rPr>
                <w:rFonts w:ascii="Times New Roman" w:hAnsi="Times New Roman" w:cs="Times New Roman"/>
                <w:sz w:val="24"/>
                <w:szCs w:val="24"/>
              </w:rPr>
            </w:pPr>
            <w:r>
              <w:rPr>
                <w:rFonts w:ascii="Times New Roman" w:hAnsi="Times New Roman" w:cs="Times New Roman"/>
                <w:sz w:val="24"/>
                <w:szCs w:val="24"/>
              </w:rPr>
              <w:t>modell</w:t>
            </w:r>
          </w:p>
        </w:tc>
        <w:tc>
          <w:tcPr>
            <w:tcW w:w="3010" w:type="dxa"/>
            <w:tcBorders>
              <w:top w:val="single" w:color="000000" w:sz="8" w:space="0"/>
              <w:left w:val="single" w:color="000000" w:sz="8" w:space="0"/>
              <w:bottom w:val="single" w:color="000000" w:sz="8" w:space="0"/>
              <w:right w:val="single" w:color="000000" w:sz="8" w:space="0"/>
            </w:tcBorders>
            <w:shd w:val="clear" w:color="auto" w:fill="CCCCCC"/>
          </w:tcPr>
          <w:p w:rsidR="005E526B" w:rsidRDefault="00000000" w14:paraId="1D778B14" w14:textId="77777777">
            <w:pPr>
              <w:widowControl w:val="0"/>
              <w:rPr>
                <w:rFonts w:ascii="Times New Roman" w:hAnsi="Times New Roman" w:cs="Times New Roman"/>
                <w:sz w:val="24"/>
                <w:szCs w:val="24"/>
              </w:rPr>
            </w:pPr>
            <w:r>
              <w:rPr>
                <w:rFonts w:ascii="Times New Roman" w:hAnsi="Times New Roman" w:cs="Times New Roman"/>
                <w:sz w:val="24"/>
                <w:szCs w:val="24"/>
              </w:rPr>
              <w:t>11927.62</w:t>
            </w:r>
          </w:p>
        </w:tc>
        <w:tc>
          <w:tcPr>
            <w:tcW w:w="301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B15" w14:textId="77777777">
            <w:pPr>
              <w:widowControl w:val="0"/>
              <w:rPr>
                <w:rFonts w:ascii="Times New Roman" w:hAnsi="Times New Roman" w:cs="Times New Roman"/>
                <w:sz w:val="24"/>
                <w:szCs w:val="24"/>
              </w:rPr>
            </w:pPr>
            <w:r>
              <w:rPr>
                <w:rFonts w:ascii="Times New Roman" w:hAnsi="Times New Roman" w:cs="Times New Roman"/>
                <w:sz w:val="24"/>
                <w:szCs w:val="24"/>
              </w:rPr>
              <w:t>11987.76</w:t>
            </w:r>
          </w:p>
        </w:tc>
      </w:tr>
      <w:tr w:rsidR="005E526B" w14:paraId="1D778B1A" w14:textId="77777777">
        <w:tc>
          <w:tcPr>
            <w:tcW w:w="3009"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B17" w14:textId="77777777">
            <w:pPr>
              <w:widowControl w:val="0"/>
              <w:numPr>
                <w:ilvl w:val="0"/>
                <w:numId w:val="1"/>
              </w:numPr>
              <w:rPr>
                <w:rFonts w:ascii="Times New Roman" w:hAnsi="Times New Roman" w:cs="Times New Roman"/>
                <w:sz w:val="24"/>
                <w:szCs w:val="24"/>
              </w:rPr>
            </w:pPr>
            <w:r>
              <w:rPr>
                <w:rFonts w:ascii="Times New Roman" w:hAnsi="Times New Roman" w:cs="Times New Roman"/>
                <w:sz w:val="24"/>
                <w:szCs w:val="24"/>
              </w:rPr>
              <w:t>modell</w:t>
            </w:r>
          </w:p>
        </w:tc>
        <w:tc>
          <w:tcPr>
            <w:tcW w:w="301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B18" w14:textId="77777777">
            <w:pPr>
              <w:widowControl w:val="0"/>
              <w:rPr>
                <w:rFonts w:ascii="Times New Roman" w:hAnsi="Times New Roman" w:cs="Times New Roman"/>
                <w:sz w:val="24"/>
                <w:szCs w:val="24"/>
              </w:rPr>
            </w:pPr>
            <w:r>
              <w:rPr>
                <w:rFonts w:ascii="Times New Roman" w:hAnsi="Times New Roman" w:cs="Times New Roman"/>
                <w:sz w:val="24"/>
                <w:szCs w:val="24"/>
              </w:rPr>
              <w:t>11933.74</w:t>
            </w:r>
          </w:p>
        </w:tc>
        <w:tc>
          <w:tcPr>
            <w:tcW w:w="301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B19" w14:textId="77777777">
            <w:pPr>
              <w:widowControl w:val="0"/>
              <w:rPr>
                <w:rFonts w:ascii="Times New Roman" w:hAnsi="Times New Roman" w:cs="Times New Roman"/>
                <w:sz w:val="24"/>
                <w:szCs w:val="24"/>
              </w:rPr>
            </w:pPr>
            <w:r>
              <w:rPr>
                <w:rFonts w:ascii="Times New Roman" w:hAnsi="Times New Roman" w:cs="Times New Roman"/>
                <w:sz w:val="24"/>
                <w:szCs w:val="24"/>
              </w:rPr>
              <w:t>11988.41</w:t>
            </w:r>
          </w:p>
        </w:tc>
      </w:tr>
      <w:tr w:rsidR="005E526B" w14:paraId="1D778B1E" w14:textId="77777777">
        <w:tc>
          <w:tcPr>
            <w:tcW w:w="3009"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B1B" w14:textId="77777777">
            <w:pPr>
              <w:widowControl w:val="0"/>
              <w:numPr>
                <w:ilvl w:val="0"/>
                <w:numId w:val="1"/>
              </w:numPr>
              <w:rPr>
                <w:rFonts w:ascii="Times New Roman" w:hAnsi="Times New Roman" w:cs="Times New Roman"/>
                <w:sz w:val="24"/>
                <w:szCs w:val="24"/>
              </w:rPr>
            </w:pPr>
            <w:r>
              <w:rPr>
                <w:rFonts w:ascii="Times New Roman" w:hAnsi="Times New Roman" w:cs="Times New Roman"/>
                <w:sz w:val="24"/>
                <w:szCs w:val="24"/>
              </w:rPr>
              <w:t>modell</w:t>
            </w:r>
          </w:p>
        </w:tc>
        <w:tc>
          <w:tcPr>
            <w:tcW w:w="301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B1C" w14:textId="77777777">
            <w:pPr>
              <w:widowControl w:val="0"/>
              <w:rPr>
                <w:rFonts w:ascii="Times New Roman" w:hAnsi="Times New Roman" w:cs="Times New Roman"/>
                <w:sz w:val="24"/>
                <w:szCs w:val="24"/>
              </w:rPr>
            </w:pPr>
            <w:r>
              <w:rPr>
                <w:rFonts w:ascii="Times New Roman" w:hAnsi="Times New Roman" w:cs="Times New Roman"/>
                <w:sz w:val="24"/>
                <w:szCs w:val="24"/>
              </w:rPr>
              <w:t>11937.51</w:t>
            </w:r>
          </w:p>
        </w:tc>
        <w:tc>
          <w:tcPr>
            <w:tcW w:w="301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B1D" w14:textId="77777777">
            <w:pPr>
              <w:widowControl w:val="0"/>
              <w:rPr>
                <w:rFonts w:ascii="Times New Roman" w:hAnsi="Times New Roman" w:cs="Times New Roman"/>
                <w:sz w:val="24"/>
                <w:szCs w:val="24"/>
              </w:rPr>
            </w:pPr>
            <w:r>
              <w:rPr>
                <w:rFonts w:ascii="Times New Roman" w:hAnsi="Times New Roman" w:cs="Times New Roman"/>
                <w:sz w:val="24"/>
                <w:szCs w:val="24"/>
              </w:rPr>
              <w:t>11981.24</w:t>
            </w:r>
          </w:p>
        </w:tc>
      </w:tr>
      <w:tr w:rsidR="005E526B" w14:paraId="1D778B22" w14:textId="77777777">
        <w:tc>
          <w:tcPr>
            <w:tcW w:w="3009"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B1F" w14:textId="77777777">
            <w:pPr>
              <w:widowControl w:val="0"/>
              <w:numPr>
                <w:ilvl w:val="0"/>
                <w:numId w:val="1"/>
              </w:numPr>
              <w:rPr>
                <w:rFonts w:ascii="Times New Roman" w:hAnsi="Times New Roman" w:cs="Times New Roman"/>
                <w:sz w:val="24"/>
                <w:szCs w:val="24"/>
              </w:rPr>
            </w:pPr>
            <w:r>
              <w:rPr>
                <w:rFonts w:ascii="Times New Roman" w:hAnsi="Times New Roman" w:cs="Times New Roman"/>
                <w:sz w:val="24"/>
                <w:szCs w:val="24"/>
              </w:rPr>
              <w:t>modell</w:t>
            </w:r>
          </w:p>
        </w:tc>
        <w:tc>
          <w:tcPr>
            <w:tcW w:w="3010" w:type="dxa"/>
            <w:tcBorders>
              <w:top w:val="single" w:color="000000" w:sz="8" w:space="0"/>
              <w:left w:val="single" w:color="000000" w:sz="8" w:space="0"/>
              <w:bottom w:val="single" w:color="000000" w:sz="8" w:space="0"/>
              <w:right w:val="single" w:color="000000" w:sz="8" w:space="0"/>
            </w:tcBorders>
            <w:shd w:val="clear" w:color="auto" w:fill="auto"/>
          </w:tcPr>
          <w:p w:rsidR="005E526B" w:rsidRDefault="00000000" w14:paraId="1D778B20" w14:textId="77777777">
            <w:pPr>
              <w:widowControl w:val="0"/>
              <w:rPr>
                <w:rFonts w:ascii="Times New Roman" w:hAnsi="Times New Roman" w:cs="Times New Roman"/>
                <w:sz w:val="24"/>
                <w:szCs w:val="24"/>
              </w:rPr>
            </w:pPr>
            <w:r>
              <w:rPr>
                <w:rFonts w:ascii="Times New Roman" w:hAnsi="Times New Roman" w:cs="Times New Roman"/>
                <w:sz w:val="24"/>
                <w:szCs w:val="24"/>
              </w:rPr>
              <w:t>11937.27</w:t>
            </w:r>
          </w:p>
        </w:tc>
        <w:tc>
          <w:tcPr>
            <w:tcW w:w="3010" w:type="dxa"/>
            <w:tcBorders>
              <w:top w:val="single" w:color="000000" w:sz="8" w:space="0"/>
              <w:left w:val="single" w:color="000000" w:sz="8" w:space="0"/>
              <w:bottom w:val="single" w:color="000000" w:sz="8" w:space="0"/>
              <w:right w:val="single" w:color="000000" w:sz="8" w:space="0"/>
            </w:tcBorders>
            <w:shd w:val="clear" w:color="auto" w:fill="CCCCCC"/>
          </w:tcPr>
          <w:p w:rsidR="005E526B" w:rsidRDefault="00000000" w14:paraId="1D778B21" w14:textId="77777777">
            <w:pPr>
              <w:widowControl w:val="0"/>
              <w:rPr>
                <w:rFonts w:ascii="Times New Roman" w:hAnsi="Times New Roman" w:cs="Times New Roman"/>
                <w:sz w:val="24"/>
                <w:szCs w:val="24"/>
              </w:rPr>
            </w:pPr>
            <w:r>
              <w:rPr>
                <w:rFonts w:ascii="Times New Roman" w:hAnsi="Times New Roman" w:cs="Times New Roman"/>
                <w:sz w:val="24"/>
                <w:szCs w:val="24"/>
              </w:rPr>
              <w:t>11970.08</w:t>
            </w:r>
          </w:p>
        </w:tc>
      </w:tr>
    </w:tbl>
    <w:p w:rsidR="005E526B" w:rsidRDefault="00000000" w14:paraId="1D778B23" w14:textId="77777777">
      <w:pPr>
        <w:jc w:val="center"/>
        <w:rPr>
          <w:rFonts w:ascii="Times New Roman" w:hAnsi="Times New Roman" w:cs="Times New Roman"/>
          <w:i/>
          <w:sz w:val="24"/>
          <w:szCs w:val="24"/>
        </w:rPr>
      </w:pPr>
      <w:r>
        <w:rPr>
          <w:rFonts w:ascii="Times New Roman" w:hAnsi="Times New Roman" w:cs="Times New Roman"/>
          <w:i/>
          <w:sz w:val="24"/>
          <w:szCs w:val="24"/>
        </w:rPr>
        <w:t>Forrás: KSH, saját számítás</w:t>
      </w:r>
    </w:p>
    <w:p w:rsidR="005E526B" w:rsidRDefault="005E526B" w14:paraId="1D778B24" w14:textId="77777777">
      <w:pPr>
        <w:jc w:val="center"/>
        <w:rPr>
          <w:rFonts w:ascii="Times New Roman" w:hAnsi="Times New Roman" w:cs="Times New Roman"/>
          <w:i/>
          <w:sz w:val="24"/>
          <w:szCs w:val="24"/>
        </w:rPr>
      </w:pPr>
    </w:p>
    <w:p w:rsidR="005E526B" w:rsidRDefault="00000000" w14:paraId="1D778B25" w14:textId="77777777">
      <w:pPr>
        <w:ind w:firstLine="720"/>
        <w:jc w:val="both"/>
        <w:rPr>
          <w:rFonts w:ascii="Times New Roman" w:hAnsi="Times New Roman" w:cs="Times New Roman"/>
          <w:sz w:val="24"/>
          <w:szCs w:val="24"/>
        </w:rPr>
      </w:pPr>
      <w:commentRangeStart w:id="96"/>
      <w:r>
        <w:rPr>
          <w:rFonts w:ascii="Times New Roman" w:hAnsi="Times New Roman" w:cs="Times New Roman"/>
          <w:sz w:val="24"/>
          <w:szCs w:val="24"/>
        </w:rPr>
        <w:t xml:space="preserve">Míg az AIC szerint a négyfelé bontott CSOK keresés a BIC szerint a CSOK nélküli modell a jobb. Én a BIC szerint döntök, így végső modellnek a CSOK nélküli modellt választom. </w:t>
      </w:r>
      <w:commentRangeEnd w:id="96"/>
      <w:r w:rsidR="00593C59">
        <w:rPr>
          <w:rStyle w:val="CommentReference"/>
        </w:rPr>
        <w:commentReference w:id="96"/>
      </w:r>
      <w:r>
        <w:rPr>
          <w:rFonts w:ascii="Times New Roman" w:hAnsi="Times New Roman" w:cs="Times New Roman"/>
          <w:sz w:val="24"/>
          <w:szCs w:val="24"/>
        </w:rPr>
        <w:t>A végső modell együtthatóinak bétája is érdekes.</w:t>
      </w:r>
    </w:p>
    <w:p w:rsidR="005E526B" w:rsidRDefault="00000000" w14:paraId="1D778B26" w14:textId="77777777">
      <w:pPr>
        <w:ind w:firstLine="720"/>
        <w:jc w:val="both"/>
        <w:rPr>
          <w:rFonts w:ascii="Times New Roman" w:hAnsi="Times New Roman" w:cs="Times New Roman"/>
          <w:sz w:val="24"/>
          <w:szCs w:val="24"/>
        </w:rPr>
      </w:pPr>
      <w:r>
        <w:rPr>
          <w:rFonts w:ascii="Times New Roman" w:hAnsi="Times New Roman" w:cs="Times New Roman"/>
          <w:sz w:val="24"/>
          <w:szCs w:val="24"/>
        </w:rPr>
        <w:t xml:space="preserve">A végső modellben </w:t>
      </w:r>
      <w:proofErr w:type="spellStart"/>
      <w:r>
        <w:rPr>
          <w:rFonts w:ascii="Times New Roman" w:hAnsi="Times New Roman" w:cs="Times New Roman"/>
          <w:sz w:val="24"/>
          <w:szCs w:val="24"/>
        </w:rPr>
        <w:t>ceteris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paribus</w:t>
      </w:r>
      <w:proofErr w:type="spellEnd"/>
      <w:r>
        <w:rPr>
          <w:rFonts w:ascii="Times New Roman" w:hAnsi="Times New Roman" w:cs="Times New Roman"/>
          <w:sz w:val="24"/>
          <w:szCs w:val="24"/>
        </w:rPr>
        <w:t xml:space="preserve"> amennyiben növekszik egy egységgel az egy főre jutó beruházások teljesítményértéke, akkor a tízezer főre jutó lakásépítések száma 0,0057-tel csökken. </w:t>
      </w:r>
      <w:proofErr w:type="spellStart"/>
      <w:r>
        <w:rPr>
          <w:rFonts w:ascii="Times New Roman" w:hAnsi="Times New Roman" w:cs="Times New Roman"/>
          <w:sz w:val="24"/>
          <w:szCs w:val="24"/>
        </w:rPr>
        <w:t>C.p</w:t>
      </w:r>
      <w:proofErr w:type="spellEnd"/>
      <w:r>
        <w:rPr>
          <w:rFonts w:ascii="Times New Roman" w:hAnsi="Times New Roman" w:cs="Times New Roman"/>
          <w:sz w:val="24"/>
          <w:szCs w:val="24"/>
        </w:rPr>
        <w:t xml:space="preserve">. az átlagár egy millió forintnyi növekedése a tízezer főre jutó lakásépítések száma 0,9688-cal nő. Amennyiben minden más változatlansága mellett nő a 100 lakosra jutó sértettek száma (bűncselekményekből) eggyel nő, 0,0008-cal csökken a tízezer főre jutó lakásépítések száma. Az első főkomponens </w:t>
      </w:r>
      <w:proofErr w:type="spellStart"/>
      <w:r>
        <w:rPr>
          <w:rFonts w:ascii="Times New Roman" w:hAnsi="Times New Roman" w:cs="Times New Roman"/>
          <w:sz w:val="24"/>
          <w:szCs w:val="24"/>
        </w:rPr>
        <w:t>c.p</w:t>
      </w:r>
      <w:proofErr w:type="spellEnd"/>
      <w:r>
        <w:rPr>
          <w:rFonts w:ascii="Times New Roman" w:hAnsi="Times New Roman" w:cs="Times New Roman"/>
          <w:sz w:val="24"/>
          <w:szCs w:val="24"/>
        </w:rPr>
        <w:t>. egy egységnyi növekedése a tízezer főre jutó lakásépítések száma 1,7868-cal csökken a tízezer főre jutó lakásépítések száma.</w:t>
      </w:r>
    </w:p>
    <w:p w:rsidR="005E526B" w:rsidRDefault="00000000" w14:paraId="1D778B27" w14:textId="24A57087">
      <w:pPr>
        <w:ind w:firstLine="720"/>
        <w:jc w:val="both"/>
        <w:rPr>
          <w:rFonts w:ascii="Times New Roman" w:hAnsi="Times New Roman" w:cs="Times New Roman"/>
          <w:sz w:val="24"/>
          <w:szCs w:val="24"/>
        </w:rPr>
      </w:pPr>
      <w:r>
        <w:rPr>
          <w:rFonts w:ascii="Times New Roman" w:hAnsi="Times New Roman" w:cs="Times New Roman"/>
          <w:sz w:val="24"/>
          <w:szCs w:val="24"/>
        </w:rPr>
        <w:t xml:space="preserve">Az első modellben a magas CSOK iránti érdeklődés </w:t>
      </w:r>
      <w:del w:author="Kovács László" w:date="2024-02-28T13:56:00Z" w:id="97">
        <w:r w:rsidDel="00B90561">
          <w:rPr>
            <w:rFonts w:ascii="Times New Roman" w:hAnsi="Times New Roman" w:cs="Times New Roman"/>
            <w:sz w:val="24"/>
            <w:szCs w:val="24"/>
          </w:rPr>
          <w:delText xml:space="preserve">valószínűleg egyáltalán </w:delText>
        </w:r>
      </w:del>
      <w:ins w:author="Kovács László" w:date="2024-02-28T13:56:00Z" w:id="98">
        <w:r w:rsidR="00B90561">
          <w:rPr>
            <w:rFonts w:ascii="Times New Roman" w:hAnsi="Times New Roman" w:cs="Times New Roman"/>
            <w:sz w:val="24"/>
            <w:szCs w:val="24"/>
          </w:rPr>
          <w:t>semmilyen szokásos szinten</w:t>
        </w:r>
        <w:r w:rsidR="00B90561">
          <w:rPr>
            <w:rFonts w:ascii="Times New Roman" w:hAnsi="Times New Roman" w:cs="Times New Roman"/>
            <w:sz w:val="24"/>
            <w:szCs w:val="24"/>
          </w:rPr>
          <w:t xml:space="preserve"> </w:t>
        </w:r>
      </w:ins>
      <w:r>
        <w:rPr>
          <w:rFonts w:ascii="Times New Roman" w:hAnsi="Times New Roman" w:cs="Times New Roman"/>
          <w:sz w:val="24"/>
          <w:szCs w:val="24"/>
        </w:rPr>
        <w:t>nem szignifikáns, valamint a végső modellbe nem került bele a CSOK. Ez lehet akár azért is, mert a támogatott lakáshitelek nagy része használt ingatlan vásárlására lett felhasználva. (MNB, 2022). Egy másik tényező is hozzájárulhatott ehhez, a Balatonnál feltehetően nyaralók épültek nagy számban, amit nem az ott lakók vettek birtokba. A CSOK egyik feltétele, hogy az újdonsült ingatlanba át kell jelenteni a szülők és gyerekek lakcímét, ami a nyaraló esetben nem kivitelezhető, ezért valószínűsíthetően ezek nem CSOK-os hitelből és támogatásból épültek.</w:t>
      </w:r>
    </w:p>
    <w:p w:rsidR="005E526B" w:rsidRDefault="00000000" w14:paraId="1D778B28" w14:textId="5D66AA9C">
      <w:pPr>
        <w:ind w:firstLine="720"/>
        <w:jc w:val="both"/>
        <w:rPr>
          <w:rFonts w:ascii="Times New Roman" w:hAnsi="Times New Roman" w:cs="Times New Roman"/>
          <w:sz w:val="24"/>
          <w:szCs w:val="24"/>
        </w:rPr>
      </w:pPr>
      <w:r>
        <w:rPr>
          <w:rFonts w:ascii="Times New Roman" w:hAnsi="Times New Roman" w:cs="Times New Roman"/>
          <w:sz w:val="24"/>
          <w:szCs w:val="24"/>
        </w:rPr>
        <w:t xml:space="preserve">A szignifikáns, ám </w:t>
      </w:r>
      <w:del w:author="Kovács László" w:date="2024-02-28T14:27:00Z" w:id="99">
        <w:r w:rsidDel="000024AC">
          <w:rPr>
            <w:rFonts w:ascii="Times New Roman" w:hAnsi="Times New Roman" w:cs="Times New Roman"/>
            <w:sz w:val="24"/>
            <w:szCs w:val="24"/>
          </w:rPr>
          <w:delText xml:space="preserve">logikailag nem teljesen érthető, </w:delText>
        </w:r>
      </w:del>
      <w:r>
        <w:rPr>
          <w:rFonts w:ascii="Times New Roman" w:hAnsi="Times New Roman" w:cs="Times New Roman"/>
          <w:sz w:val="24"/>
          <w:szCs w:val="24"/>
        </w:rPr>
        <w:t xml:space="preserve">negatív </w:t>
      </w:r>
      <w:del w:author="Kovács László" w:date="2024-02-28T14:27:00Z" w:id="100">
        <w:r w:rsidDel="000024AC">
          <w:rPr>
            <w:rFonts w:ascii="Times New Roman" w:hAnsi="Times New Roman" w:cs="Times New Roman"/>
            <w:sz w:val="24"/>
            <w:szCs w:val="24"/>
          </w:rPr>
          <w:delText xml:space="preserve">bétájú </w:delText>
        </w:r>
      </w:del>
      <w:ins w:author="Kovács László" w:date="2024-02-28T14:27:00Z" w:id="101">
        <w:r w:rsidR="000024AC">
          <w:rPr>
            <w:rFonts w:ascii="Times New Roman" w:hAnsi="Times New Roman" w:cs="Times New Roman"/>
            <w:sz w:val="24"/>
            <w:szCs w:val="24"/>
          </w:rPr>
          <w:t>együtthatójú</w:t>
        </w:r>
        <w:r w:rsidR="000024AC">
          <w:rPr>
            <w:rFonts w:ascii="Times New Roman" w:hAnsi="Times New Roman" w:cs="Times New Roman"/>
            <w:sz w:val="24"/>
            <w:szCs w:val="24"/>
          </w:rPr>
          <w:t xml:space="preserve"> </w:t>
        </w:r>
      </w:ins>
      <w:r>
        <w:rPr>
          <w:rFonts w:ascii="Times New Roman" w:hAnsi="Times New Roman" w:cs="Times New Roman"/>
          <w:sz w:val="24"/>
          <w:szCs w:val="24"/>
        </w:rPr>
        <w:t>beruházás és foglalkoztatottság is egy felettébb különös eredmény. Véleményem szerint ez akár azért is lehet, mert ezen változók egymással is nagymértékben korrelálnak és egyfajta mediáció léphet fel. Ennek a kezelését a SEM modellekkel fogom végezni. A CSOK keresési trend egyáltalán nem volt szignifikáns számként és minőségi változóként is csak az „alacsony érdeklődés” tért el 1%-</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szignifikánsan attól, hogy nincsen CSOK. Így a dolgozatom első kutatási kérdésére, minthogy van-e CSOK iránti érdeklődésnek hatása a lakásépítésekben a válaszom az, hogy a panelmodellek eredményei alapján </w:t>
      </w:r>
      <w:commentRangeStart w:id="102"/>
      <w:r>
        <w:rPr>
          <w:rFonts w:ascii="Times New Roman" w:hAnsi="Times New Roman" w:cs="Times New Roman"/>
          <w:sz w:val="24"/>
          <w:szCs w:val="24"/>
        </w:rPr>
        <w:t>nincsen</w:t>
      </w:r>
      <w:commentRangeEnd w:id="102"/>
      <w:r w:rsidR="005F3AE8">
        <w:rPr>
          <w:rStyle w:val="CommentReference"/>
        </w:rPr>
        <w:commentReference w:id="102"/>
      </w:r>
      <w:r>
        <w:rPr>
          <w:rFonts w:ascii="Times New Roman" w:hAnsi="Times New Roman" w:cs="Times New Roman"/>
          <w:sz w:val="24"/>
          <w:szCs w:val="24"/>
        </w:rPr>
        <w:t>.</w:t>
      </w:r>
    </w:p>
    <w:p w:rsidR="005E526B" w:rsidRDefault="00000000" w14:paraId="1D778B29" w14:textId="77777777">
      <w:pPr>
        <w:ind w:firstLine="720"/>
        <w:jc w:val="both"/>
        <w:rPr>
          <w:rFonts w:ascii="Times New Roman" w:hAnsi="Times New Roman" w:cs="Times New Roman"/>
          <w:sz w:val="24"/>
          <w:szCs w:val="24"/>
        </w:rPr>
      </w:pPr>
      <w:r>
        <w:rPr>
          <w:rFonts w:ascii="Times New Roman" w:hAnsi="Times New Roman" w:cs="Times New Roman"/>
          <w:sz w:val="24"/>
          <w:szCs w:val="24"/>
        </w:rPr>
        <w:t>A SEM modellbe ezek alapján nem teszem be a CSOK keresési trend egyik változatát sem. Mivel paneladataim vannak, viszont a SEM alapvetően egy keresztmetszeti adatokra használatos modell, ezért három különálló évet vizsgálok meg: 2012, 2016, 2019. Azért esett a választásom ezekre az évekre, mivel meg szerettem volna vizsgálni a CSOK előtti, CSOK korai időszakait, valamit a pandémia előtti utolsó évet.</w:t>
      </w:r>
    </w:p>
    <w:p w:rsidR="005E526B" w:rsidRDefault="00000000" w14:paraId="1D778B2A" w14:textId="5F037CA3">
      <w:pPr>
        <w:ind w:firstLine="720"/>
        <w:jc w:val="both"/>
        <w:rPr>
          <w:rFonts w:ascii="Times New Roman" w:hAnsi="Times New Roman" w:cs="Times New Roman"/>
          <w:sz w:val="24"/>
          <w:szCs w:val="24"/>
        </w:rPr>
      </w:pPr>
      <w:r>
        <w:rPr>
          <w:rFonts w:ascii="Times New Roman" w:hAnsi="Times New Roman" w:cs="Times New Roman"/>
          <w:sz w:val="24"/>
          <w:szCs w:val="24"/>
        </w:rPr>
        <w:t>Egyes változóim túlságosan nagy szór</w:t>
      </w:r>
      <w:del w:author="Kovács László" w:date="2024-02-28T14:32:00Z" w:id="103">
        <w:r w:rsidDel="0005758F">
          <w:rPr>
            <w:rFonts w:ascii="Times New Roman" w:hAnsi="Times New Roman" w:cs="Times New Roman"/>
            <w:sz w:val="24"/>
            <w:szCs w:val="24"/>
          </w:rPr>
          <w:delText>á</w:delText>
        </w:r>
      </w:del>
      <w:ins w:author="Kovács László" w:date="2024-02-28T14:32:00Z" w:id="104">
        <w:r w:rsidR="0005758F">
          <w:rPr>
            <w:rFonts w:ascii="Times New Roman" w:hAnsi="Times New Roman" w:cs="Times New Roman"/>
            <w:sz w:val="24"/>
            <w:szCs w:val="24"/>
          </w:rPr>
          <w:t>ódá</w:t>
        </w:r>
      </w:ins>
      <w:r>
        <w:rPr>
          <w:rFonts w:ascii="Times New Roman" w:hAnsi="Times New Roman" w:cs="Times New Roman"/>
          <w:sz w:val="24"/>
          <w:szCs w:val="24"/>
        </w:rPr>
        <w:t>st mutattak</w:t>
      </w:r>
      <w:ins w:author="Kovács László" w:date="2024-02-28T14:32:00Z" w:id="105">
        <w:r w:rsidR="0005758F">
          <w:rPr>
            <w:rFonts w:ascii="Times New Roman" w:hAnsi="Times New Roman" w:cs="Times New Roman"/>
            <w:sz w:val="24"/>
            <w:szCs w:val="24"/>
          </w:rPr>
          <w:t xml:space="preserve"> a </w:t>
        </w:r>
        <w:proofErr w:type="spellStart"/>
        <w:r w:rsidR="0005758F">
          <w:rPr>
            <w:rFonts w:ascii="Times New Roman" w:hAnsi="Times New Roman" w:cs="Times New Roman"/>
            <w:sz w:val="24"/>
            <w:szCs w:val="24"/>
          </w:rPr>
          <w:t>többiehez</w:t>
        </w:r>
        <w:proofErr w:type="spellEnd"/>
        <w:r w:rsidR="0005758F">
          <w:rPr>
            <w:rFonts w:ascii="Times New Roman" w:hAnsi="Times New Roman" w:cs="Times New Roman"/>
            <w:sz w:val="24"/>
            <w:szCs w:val="24"/>
          </w:rPr>
          <w:t xml:space="preserve"> képest</w:t>
        </w:r>
      </w:ins>
      <w:r>
        <w:rPr>
          <w:rFonts w:ascii="Times New Roman" w:hAnsi="Times New Roman" w:cs="Times New Roman"/>
          <w:sz w:val="24"/>
          <w:szCs w:val="24"/>
        </w:rPr>
        <w:t xml:space="preserve">, így normalizáltan kerültek a modellekbe mind az eredmény, mind a magyarázó változók. A SEM modellek egy látens komponensből és 3 db egyenletből állnak. </w:t>
      </w:r>
      <w:commentRangeStart w:id="106"/>
      <w:r>
        <w:rPr>
          <w:rFonts w:ascii="Times New Roman" w:hAnsi="Times New Roman" w:cs="Times New Roman"/>
          <w:sz w:val="24"/>
          <w:szCs w:val="24"/>
        </w:rPr>
        <w:t>A látens komponenst a PC1 nevű főkomponensem elemei alkotják.</w:t>
      </w:r>
      <w:commentRangeEnd w:id="106"/>
      <w:r w:rsidR="00C63B43">
        <w:rPr>
          <w:rStyle w:val="CommentReference"/>
        </w:rPr>
        <w:commentReference w:id="106"/>
      </w:r>
      <w:r>
        <w:rPr>
          <w:rFonts w:ascii="Times New Roman" w:hAnsi="Times New Roman" w:cs="Times New Roman"/>
          <w:sz w:val="24"/>
          <w:szCs w:val="24"/>
        </w:rPr>
        <w:t xml:space="preserve"> </w:t>
      </w:r>
      <w:commentRangeStart w:id="107"/>
      <w:r>
        <w:rPr>
          <w:rFonts w:ascii="Times New Roman" w:hAnsi="Times New Roman" w:cs="Times New Roman"/>
          <w:sz w:val="24"/>
          <w:szCs w:val="24"/>
        </w:rPr>
        <w:t>A három egyenlet közül az elsőben a tízezer főre jutó lakásépítések számát magyarázom az SZJA, beruházás, foglalkoztatottság, átlagár, és az egészségügyi (látens) változókkal. A második egyenletben az átlagárat az SZJA-</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és az </w:t>
      </w:r>
      <w:r>
        <w:rPr>
          <w:rFonts w:ascii="Times New Roman" w:hAnsi="Times New Roman" w:cs="Times New Roman"/>
          <w:sz w:val="24"/>
          <w:szCs w:val="24"/>
        </w:rPr>
        <w:t>egészségügyi látensváltozóval. A harmadik egyenletben pedig az SZJA-t magyarázom a foglalkoztatottsággal, beruházással és az egészségüggyel.</w:t>
      </w:r>
      <w:commentRangeEnd w:id="107"/>
      <w:r w:rsidR="001C1D5F">
        <w:rPr>
          <w:rStyle w:val="CommentReference"/>
        </w:rPr>
        <w:commentReference w:id="107"/>
      </w:r>
    </w:p>
    <w:p w:rsidR="005E526B" w:rsidRDefault="00000000" w14:paraId="1D778B2B" w14:textId="77777777">
      <w:pPr>
        <w:ind w:firstLine="720"/>
        <w:jc w:val="both"/>
        <w:rPr>
          <w:rFonts w:ascii="Times New Roman" w:hAnsi="Times New Roman" w:cs="Times New Roman"/>
          <w:sz w:val="24"/>
          <w:szCs w:val="24"/>
        </w:rPr>
      </w:pPr>
      <w:r>
        <w:rPr>
          <w:rFonts w:ascii="Times New Roman" w:hAnsi="Times New Roman" w:cs="Times New Roman"/>
          <w:sz w:val="24"/>
          <w:szCs w:val="24"/>
        </w:rPr>
        <w:t>A modellek illeszkedésének jóságára az RMSEA-</w:t>
      </w:r>
      <w:proofErr w:type="spellStart"/>
      <w:r>
        <w:rPr>
          <w:rFonts w:ascii="Times New Roman" w:hAnsi="Times New Roman" w:cs="Times New Roman"/>
          <w:sz w:val="24"/>
          <w:szCs w:val="24"/>
        </w:rPr>
        <w:t>jukat</w:t>
      </w:r>
      <w:proofErr w:type="spellEnd"/>
      <w:r>
        <w:rPr>
          <w:rFonts w:ascii="Times New Roman" w:hAnsi="Times New Roman" w:cs="Times New Roman"/>
          <w:sz w:val="24"/>
          <w:szCs w:val="24"/>
        </w:rPr>
        <w:t xml:space="preserve"> (R</w:t>
      </w:r>
      <w:proofErr w:type="spellStart"/>
      <w:r>
        <w:rPr>
          <w:rFonts w:ascii="Times New Roman" w:hAnsi="Times New Roman" w:cs="Times New Roman"/>
          <w:sz w:val="24"/>
          <w:szCs w:val="24"/>
          <w:lang w:val="en-US"/>
        </w:rPr>
        <w:t>oot</w:t>
      </w:r>
      <w:proofErr w:type="spellEnd"/>
      <w:r>
        <w:rPr>
          <w:rFonts w:ascii="Times New Roman" w:hAnsi="Times New Roman" w:cs="Times New Roman"/>
          <w:sz w:val="24"/>
          <w:szCs w:val="24"/>
          <w:lang w:val="en-US"/>
        </w:rPr>
        <w:t xml:space="preserve"> Mean Square Error of </w:t>
      </w:r>
      <w:proofErr w:type="gramStart"/>
      <w:r>
        <w:rPr>
          <w:rFonts w:ascii="Times New Roman" w:hAnsi="Times New Roman" w:cs="Times New Roman"/>
          <w:sz w:val="24"/>
          <w:szCs w:val="24"/>
          <w:lang w:val="en-US"/>
        </w:rPr>
        <w:t>Approximation)-</w:t>
      </w:r>
      <w:proofErr w:type="spellStart"/>
      <w:proofErr w:type="gramEnd"/>
      <w:r>
        <w:rPr>
          <w:rFonts w:ascii="Times New Roman" w:hAnsi="Times New Roman" w:cs="Times New Roman"/>
          <w:sz w:val="24"/>
          <w:szCs w:val="24"/>
          <w:lang w:val="en-US"/>
        </w:rPr>
        <w:t>jukat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néztem</w:t>
      </w:r>
      <w:proofErr w:type="spellEnd"/>
      <w:r>
        <w:rPr>
          <w:rFonts w:ascii="Times New Roman" w:hAnsi="Times New Roman" w:cs="Times New Roman"/>
          <w:sz w:val="24"/>
          <w:szCs w:val="24"/>
          <w:lang w:val="en-US"/>
        </w:rPr>
        <w:t xml:space="preserve"> meg, </w:t>
      </w:r>
    </w:p>
    <w:p w:rsidR="005E526B" w:rsidRDefault="005E526B" w14:paraId="1D778B2C" w14:textId="77777777">
      <w:pPr>
        <w:ind w:firstLine="720"/>
        <w:jc w:val="both"/>
        <w:rPr>
          <w:rFonts w:ascii="Times New Roman" w:hAnsi="Times New Roman" w:cs="Times New Roman"/>
          <w:sz w:val="24"/>
          <w:szCs w:val="24"/>
        </w:rPr>
      </w:pPr>
    </w:p>
    <w:p w:rsidR="005E526B" w:rsidRDefault="00000000" w14:paraId="1D778B2D" w14:textId="77777777">
      <w:pPr>
        <w:pStyle w:val="Heading2"/>
        <w:spacing w:line="276" w:lineRule="auto"/>
        <w:rPr>
          <w:rFonts w:ascii="Times New Roman" w:hAnsi="Times New Roman" w:cs="Times New Roman"/>
        </w:rPr>
      </w:pPr>
      <w:r>
        <w:rPr>
          <w:rFonts w:ascii="Times New Roman" w:hAnsi="Times New Roman" w:cs="Times New Roman"/>
          <w:noProof/>
        </w:rPr>
        <w:drawing>
          <wp:anchor distT="0" distB="0" distL="0" distR="0" simplePos="0" relativeHeight="5" behindDoc="0" locked="0" layoutInCell="0" allowOverlap="1" wp14:anchorId="1D778B70" wp14:editId="1D778B71">
            <wp:simplePos x="0" y="0"/>
            <wp:positionH relativeFrom="column">
              <wp:align>center</wp:align>
            </wp:positionH>
            <wp:positionV relativeFrom="paragraph">
              <wp:posOffset>635</wp:posOffset>
            </wp:positionV>
            <wp:extent cx="5731510" cy="1698625"/>
            <wp:effectExtent l="0" t="0" r="0" b="0"/>
            <wp:wrapSquare wrapText="largest"/>
            <wp:docPr id="3" name="Ké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3"/>
                    <pic:cNvPicPr>
                      <a:picLocks noChangeAspect="1" noChangeArrowheads="1"/>
                    </pic:cNvPicPr>
                  </pic:nvPicPr>
                  <pic:blipFill>
                    <a:blip r:embed="rId15"/>
                    <a:stretch>
                      <a:fillRect/>
                    </a:stretch>
                  </pic:blipFill>
                  <pic:spPr bwMode="auto">
                    <a:xfrm>
                      <a:off x="0" y="0"/>
                      <a:ext cx="5731510" cy="1698625"/>
                    </a:xfrm>
                    <a:prstGeom prst="rect">
                      <a:avLst/>
                    </a:prstGeom>
                  </pic:spPr>
                </pic:pic>
              </a:graphicData>
            </a:graphic>
          </wp:anchor>
        </w:drawing>
      </w:r>
    </w:p>
    <w:p w:rsidR="005E526B" w:rsidRDefault="005E526B" w14:paraId="1D778B2E" w14:textId="77777777">
      <w:pPr>
        <w:pStyle w:val="Heading2"/>
        <w:spacing w:line="276" w:lineRule="auto"/>
        <w:rPr>
          <w:rFonts w:ascii="Times New Roman" w:hAnsi="Times New Roman" w:cs="Times New Roman"/>
        </w:rPr>
      </w:pPr>
    </w:p>
    <w:p w:rsidR="005E526B" w:rsidRDefault="00000000" w14:paraId="1D778B2F" w14:textId="77777777">
      <w:pPr>
        <w:pStyle w:val="Heading2"/>
        <w:spacing w:line="276" w:lineRule="auto"/>
        <w:rPr>
          <w:rFonts w:ascii="Times New Roman" w:hAnsi="Times New Roman" w:cs="Times New Roman"/>
        </w:rPr>
      </w:pPr>
      <w:bookmarkStart w:name="__RefHeading___Toc1001_2628363530" w:id="108"/>
      <w:bookmarkStart w:name="_Toc136700573" w:id="109"/>
      <w:bookmarkEnd w:id="108"/>
      <w:r>
        <w:rPr>
          <w:rFonts w:ascii="Times New Roman" w:hAnsi="Times New Roman" w:cs="Times New Roman"/>
        </w:rPr>
        <w:t>Diszkusszió</w:t>
      </w:r>
      <w:bookmarkEnd w:id="109"/>
    </w:p>
    <w:p w:rsidR="005E526B" w:rsidRDefault="00000000" w14:paraId="1D778B30" w14:textId="77777777">
      <w:pPr>
        <w:pStyle w:val="Heading2"/>
        <w:rPr>
          <w:rFonts w:ascii="Times New Roman" w:hAnsi="Times New Roman" w:cs="Times New Roman"/>
        </w:rPr>
      </w:pPr>
      <w:r>
        <w:br w:type="page"/>
      </w:r>
    </w:p>
    <w:p w:rsidR="005E526B" w:rsidRDefault="00000000" w14:paraId="1D778B31" w14:textId="77777777">
      <w:pPr>
        <w:pStyle w:val="Heading2"/>
        <w:rPr>
          <w:rFonts w:ascii="Times New Roman" w:hAnsi="Times New Roman" w:cs="Times New Roman"/>
        </w:rPr>
      </w:pPr>
      <w:bookmarkStart w:name="__RefHeading___Toc1003_2628363530" w:id="110"/>
      <w:bookmarkStart w:name="_Toc136700574" w:id="111"/>
      <w:bookmarkEnd w:id="110"/>
      <w:r>
        <w:rPr>
          <w:rFonts w:ascii="Times New Roman" w:hAnsi="Times New Roman" w:cs="Times New Roman"/>
        </w:rPr>
        <w:t>Irodalomjegyzék</w:t>
      </w:r>
      <w:bookmarkEnd w:id="111"/>
    </w:p>
    <w:p w:rsidR="005E526B" w:rsidRDefault="00000000" w14:paraId="1D778B32" w14:textId="77777777">
      <w:pPr>
        <w:rPr>
          <w:rFonts w:ascii="Times New Roman" w:hAnsi="Times New Roman" w:cs="Times New Roman"/>
        </w:rPr>
      </w:pPr>
      <w:proofErr w:type="spellStart"/>
      <w:r>
        <w:rPr>
          <w:rFonts w:ascii="Times New Roman" w:hAnsi="Times New Roman" w:cs="Times New Roman"/>
        </w:rPr>
        <w:t>Anselin</w:t>
      </w:r>
      <w:proofErr w:type="spellEnd"/>
      <w:r>
        <w:rPr>
          <w:rFonts w:ascii="Times New Roman" w:hAnsi="Times New Roman" w:cs="Times New Roman"/>
        </w:rPr>
        <w:t>, L. (1988</w:t>
      </w:r>
      <w:r>
        <w:rPr>
          <w:rFonts w:ascii="Times New Roman" w:hAnsi="Times New Roman" w:cs="Times New Roman"/>
          <w:i/>
          <w:iCs/>
        </w:rPr>
        <w:t xml:space="preserve">). </w:t>
      </w:r>
      <w:proofErr w:type="spellStart"/>
      <w:r>
        <w:rPr>
          <w:rFonts w:ascii="Times New Roman" w:hAnsi="Times New Roman" w:cs="Times New Roman"/>
          <w:i/>
          <w:iCs/>
        </w:rPr>
        <w:t>Spatial</w:t>
      </w:r>
      <w:proofErr w:type="spellEnd"/>
      <w:r>
        <w:rPr>
          <w:rFonts w:ascii="Times New Roman" w:hAnsi="Times New Roman" w:cs="Times New Roman"/>
          <w:i/>
          <w:iCs/>
        </w:rPr>
        <w:t xml:space="preserve"> </w:t>
      </w:r>
      <w:proofErr w:type="spellStart"/>
      <w:r>
        <w:rPr>
          <w:rFonts w:ascii="Times New Roman" w:hAnsi="Times New Roman" w:cs="Times New Roman"/>
          <w:i/>
          <w:iCs/>
        </w:rPr>
        <w:t>econometrics</w:t>
      </w:r>
      <w:proofErr w:type="spellEnd"/>
      <w:r>
        <w:rPr>
          <w:rFonts w:ascii="Times New Roman" w:hAnsi="Times New Roman" w:cs="Times New Roman"/>
          <w:i/>
          <w:iCs/>
        </w:rPr>
        <w:t xml:space="preserve">: </w:t>
      </w:r>
      <w:proofErr w:type="spellStart"/>
      <w:r>
        <w:rPr>
          <w:rFonts w:ascii="Times New Roman" w:hAnsi="Times New Roman" w:cs="Times New Roman"/>
          <w:i/>
          <w:iCs/>
        </w:rPr>
        <w:t>Methods</w:t>
      </w:r>
      <w:proofErr w:type="spellEnd"/>
      <w:r>
        <w:rPr>
          <w:rFonts w:ascii="Times New Roman" w:hAnsi="Times New Roman" w:cs="Times New Roman"/>
          <w:i/>
          <w:iCs/>
        </w:rPr>
        <w:t xml:space="preserve"> and </w:t>
      </w:r>
      <w:proofErr w:type="spellStart"/>
      <w:proofErr w:type="gramStart"/>
      <w:r>
        <w:rPr>
          <w:rFonts w:ascii="Times New Roman" w:hAnsi="Times New Roman" w:cs="Times New Roman"/>
          <w:i/>
          <w:iCs/>
        </w:rPr>
        <w:t>models</w:t>
      </w:r>
      <w:r>
        <w:rPr>
          <w:rFonts w:ascii="Times New Roman" w:hAnsi="Times New Roman" w:cs="Times New Roman"/>
        </w:rPr>
        <w:t>.Dordrecht</w:t>
      </w:r>
      <w:proofErr w:type="spellEnd"/>
      <w:proofErr w:type="gramEnd"/>
      <w:r>
        <w:rPr>
          <w:rFonts w:ascii="Times New Roman" w:hAnsi="Times New Roman" w:cs="Times New Roman"/>
        </w:rPr>
        <w:t xml:space="preserve">: </w:t>
      </w:r>
      <w:proofErr w:type="spellStart"/>
      <w:r>
        <w:rPr>
          <w:rFonts w:ascii="Times New Roman" w:hAnsi="Times New Roman" w:cs="Times New Roman"/>
        </w:rPr>
        <w:t>Kluwer</w:t>
      </w:r>
      <w:proofErr w:type="spellEnd"/>
      <w:r>
        <w:rPr>
          <w:rFonts w:ascii="Times New Roman" w:hAnsi="Times New Roman" w:cs="Times New Roman"/>
        </w:rPr>
        <w:t xml:space="preserve"> </w:t>
      </w:r>
      <w:proofErr w:type="spellStart"/>
      <w:r>
        <w:rPr>
          <w:rFonts w:ascii="Times New Roman" w:hAnsi="Times New Roman" w:cs="Times New Roman"/>
        </w:rPr>
        <w:t>Academic</w:t>
      </w:r>
      <w:proofErr w:type="spellEnd"/>
      <w:r>
        <w:rPr>
          <w:rFonts w:ascii="Times New Roman" w:hAnsi="Times New Roman" w:cs="Times New Roman"/>
        </w:rPr>
        <w:t xml:space="preserve"> Publishers.</w:t>
      </w:r>
    </w:p>
    <w:p w:rsidR="005E526B" w:rsidRDefault="005E526B" w14:paraId="1D778B33" w14:textId="77777777">
      <w:pPr>
        <w:rPr>
          <w:rFonts w:ascii="Times New Roman" w:hAnsi="Times New Roman" w:cs="Times New Roman"/>
        </w:rPr>
      </w:pPr>
    </w:p>
    <w:p w:rsidR="005E526B" w:rsidRDefault="00000000" w14:paraId="1D778B34" w14:textId="77777777">
      <w:pPr>
        <w:rPr>
          <w:rFonts w:ascii="Times New Roman" w:hAnsi="Times New Roman" w:cs="Times New Roman"/>
        </w:rPr>
      </w:pPr>
      <w:proofErr w:type="spellStart"/>
      <w:r>
        <w:rPr>
          <w:rFonts w:ascii="Times New Roman" w:hAnsi="Times New Roman" w:cs="Times New Roman"/>
        </w:rPr>
        <w:t>Anselin</w:t>
      </w:r>
      <w:proofErr w:type="spellEnd"/>
      <w:r>
        <w:rPr>
          <w:rFonts w:ascii="Times New Roman" w:hAnsi="Times New Roman" w:cs="Times New Roman"/>
        </w:rPr>
        <w:t xml:space="preserve">, L. (1995). Local </w:t>
      </w:r>
      <w:proofErr w:type="spellStart"/>
      <w:r>
        <w:rPr>
          <w:rFonts w:ascii="Times New Roman" w:hAnsi="Times New Roman" w:cs="Times New Roman"/>
        </w:rPr>
        <w:t>indicators</w:t>
      </w:r>
      <w:proofErr w:type="spellEnd"/>
      <w:r>
        <w:rPr>
          <w:rFonts w:ascii="Times New Roman" w:hAnsi="Times New Roman" w:cs="Times New Roman"/>
        </w:rPr>
        <w:t xml:space="preserve"> of </w:t>
      </w:r>
      <w:proofErr w:type="spellStart"/>
      <w:r>
        <w:rPr>
          <w:rFonts w:ascii="Times New Roman" w:hAnsi="Times New Roman" w:cs="Times New Roman"/>
        </w:rPr>
        <w:t>spatial</w:t>
      </w:r>
      <w:proofErr w:type="spellEnd"/>
      <w:r>
        <w:rPr>
          <w:rFonts w:ascii="Times New Roman" w:hAnsi="Times New Roman" w:cs="Times New Roman"/>
        </w:rPr>
        <w:t xml:space="preserve"> </w:t>
      </w:r>
      <w:proofErr w:type="spellStart"/>
      <w:r>
        <w:rPr>
          <w:rFonts w:ascii="Times New Roman" w:hAnsi="Times New Roman" w:cs="Times New Roman"/>
        </w:rPr>
        <w:t>association</w:t>
      </w:r>
      <w:proofErr w:type="spellEnd"/>
      <w:r>
        <w:rPr>
          <w:rFonts w:ascii="Times New Roman" w:hAnsi="Times New Roman" w:cs="Times New Roman"/>
        </w:rPr>
        <w:t xml:space="preserve">—LISA. </w:t>
      </w:r>
      <w:proofErr w:type="spellStart"/>
      <w:r>
        <w:rPr>
          <w:rFonts w:ascii="Times New Roman" w:hAnsi="Times New Roman" w:cs="Times New Roman"/>
          <w:i/>
          <w:iCs/>
        </w:rPr>
        <w:t>Geographical</w:t>
      </w:r>
      <w:proofErr w:type="spellEnd"/>
      <w:r>
        <w:rPr>
          <w:rFonts w:ascii="Times New Roman" w:hAnsi="Times New Roman" w:cs="Times New Roman"/>
          <w:i/>
          <w:iCs/>
        </w:rPr>
        <w:t xml:space="preserve"> </w:t>
      </w:r>
      <w:proofErr w:type="spellStart"/>
      <w:r>
        <w:rPr>
          <w:rFonts w:ascii="Times New Roman" w:hAnsi="Times New Roman" w:cs="Times New Roman"/>
          <w:i/>
          <w:iCs/>
        </w:rPr>
        <w:t>analysis</w:t>
      </w:r>
      <w:proofErr w:type="spellEnd"/>
      <w:r>
        <w:rPr>
          <w:rFonts w:ascii="Times New Roman" w:hAnsi="Times New Roman" w:cs="Times New Roman"/>
        </w:rPr>
        <w:t xml:space="preserve">, 27(2), 93-115. Forrás: </w:t>
      </w:r>
      <w:hyperlink r:id="rId16">
        <w:r>
          <w:rPr>
            <w:rFonts w:ascii="Times New Roman" w:hAnsi="Times New Roman" w:cs="Times New Roman"/>
          </w:rPr>
          <w:t>https://doi.org/10.1111/j.1538-4632.1995.tb00338.x</w:t>
        </w:r>
      </w:hyperlink>
    </w:p>
    <w:p w:rsidR="005E526B" w:rsidRDefault="005E526B" w14:paraId="1D778B35" w14:textId="77777777">
      <w:pPr>
        <w:rPr>
          <w:rFonts w:ascii="Times New Roman" w:hAnsi="Times New Roman" w:cs="Times New Roman"/>
        </w:rPr>
      </w:pPr>
    </w:p>
    <w:p w:rsidR="005E526B" w:rsidRDefault="00000000" w14:paraId="1D778B36" w14:textId="77777777">
      <w:pPr>
        <w:rPr>
          <w:rFonts w:ascii="Times New Roman" w:hAnsi="Times New Roman" w:cs="Times New Roman"/>
        </w:rPr>
      </w:pPr>
      <w:proofErr w:type="spellStart"/>
      <w:r>
        <w:rPr>
          <w:rFonts w:ascii="Times New Roman" w:hAnsi="Times New Roman" w:cs="Times New Roman"/>
        </w:rPr>
        <w:t>Anselin</w:t>
      </w:r>
      <w:proofErr w:type="spellEnd"/>
      <w:r>
        <w:rPr>
          <w:rFonts w:ascii="Times New Roman" w:hAnsi="Times New Roman" w:cs="Times New Roman"/>
        </w:rPr>
        <w:t xml:space="preserve">, L. (2003). </w:t>
      </w:r>
      <w:proofErr w:type="spellStart"/>
      <w:r>
        <w:rPr>
          <w:rFonts w:ascii="Times New Roman" w:hAnsi="Times New Roman" w:cs="Times New Roman"/>
        </w:rPr>
        <w:t>Spatial</w:t>
      </w:r>
      <w:proofErr w:type="spellEnd"/>
      <w:r>
        <w:rPr>
          <w:rFonts w:ascii="Times New Roman" w:hAnsi="Times New Roman" w:cs="Times New Roman"/>
        </w:rPr>
        <w:t xml:space="preserve"> </w:t>
      </w:r>
      <w:proofErr w:type="spellStart"/>
      <w:r>
        <w:rPr>
          <w:rFonts w:ascii="Times New Roman" w:hAnsi="Times New Roman" w:cs="Times New Roman"/>
        </w:rPr>
        <w:t>externalities</w:t>
      </w:r>
      <w:proofErr w:type="spellEnd"/>
      <w:r>
        <w:rPr>
          <w:rFonts w:ascii="Times New Roman" w:hAnsi="Times New Roman" w:cs="Times New Roman"/>
        </w:rPr>
        <w:t xml:space="preserve">, </w:t>
      </w:r>
      <w:proofErr w:type="spellStart"/>
      <w:r>
        <w:rPr>
          <w:rFonts w:ascii="Times New Roman" w:hAnsi="Times New Roman" w:cs="Times New Roman"/>
        </w:rPr>
        <w:t>spatial</w:t>
      </w:r>
      <w:proofErr w:type="spellEnd"/>
      <w:r>
        <w:rPr>
          <w:rFonts w:ascii="Times New Roman" w:hAnsi="Times New Roman" w:cs="Times New Roman"/>
        </w:rPr>
        <w:t xml:space="preserve"> </w:t>
      </w:r>
      <w:proofErr w:type="spellStart"/>
      <w:r>
        <w:rPr>
          <w:rFonts w:ascii="Times New Roman" w:hAnsi="Times New Roman" w:cs="Times New Roman"/>
        </w:rPr>
        <w:t>multipliers</w:t>
      </w:r>
      <w:proofErr w:type="spellEnd"/>
      <w:r>
        <w:rPr>
          <w:rFonts w:ascii="Times New Roman" w:hAnsi="Times New Roman" w:cs="Times New Roman"/>
        </w:rPr>
        <w:t xml:space="preserve">, and </w:t>
      </w:r>
      <w:proofErr w:type="spellStart"/>
      <w:r>
        <w:rPr>
          <w:rFonts w:ascii="Times New Roman" w:hAnsi="Times New Roman" w:cs="Times New Roman"/>
        </w:rPr>
        <w:t>spatial</w:t>
      </w:r>
      <w:proofErr w:type="spellEnd"/>
      <w:r>
        <w:rPr>
          <w:rFonts w:ascii="Times New Roman" w:hAnsi="Times New Roman" w:cs="Times New Roman"/>
        </w:rPr>
        <w:t xml:space="preserve"> </w:t>
      </w:r>
      <w:proofErr w:type="spellStart"/>
      <w:r>
        <w:rPr>
          <w:rFonts w:ascii="Times New Roman" w:hAnsi="Times New Roman" w:cs="Times New Roman"/>
        </w:rPr>
        <w:t>econometrics</w:t>
      </w:r>
      <w:proofErr w:type="spellEnd"/>
      <w:r>
        <w:rPr>
          <w:rFonts w:ascii="Times New Roman" w:hAnsi="Times New Roman" w:cs="Times New Roman"/>
        </w:rPr>
        <w:t xml:space="preserve">. </w:t>
      </w:r>
      <w:r>
        <w:rPr>
          <w:rFonts w:ascii="Times New Roman" w:hAnsi="Times New Roman" w:cs="Times New Roman"/>
          <w:i/>
          <w:iCs/>
        </w:rPr>
        <w:t xml:space="preserve">International </w:t>
      </w:r>
      <w:proofErr w:type="spellStart"/>
      <w:r>
        <w:rPr>
          <w:rFonts w:ascii="Times New Roman" w:hAnsi="Times New Roman" w:cs="Times New Roman"/>
          <w:i/>
          <w:iCs/>
        </w:rPr>
        <w:t>regional</w:t>
      </w:r>
      <w:proofErr w:type="spellEnd"/>
      <w:r>
        <w:rPr>
          <w:rFonts w:ascii="Times New Roman" w:hAnsi="Times New Roman" w:cs="Times New Roman"/>
          <w:i/>
          <w:iCs/>
        </w:rPr>
        <w:t xml:space="preserve"> </w:t>
      </w:r>
      <w:proofErr w:type="spellStart"/>
      <w:r>
        <w:rPr>
          <w:rFonts w:ascii="Times New Roman" w:hAnsi="Times New Roman" w:cs="Times New Roman"/>
          <w:i/>
          <w:iCs/>
        </w:rPr>
        <w:t>science</w:t>
      </w:r>
      <w:proofErr w:type="spellEnd"/>
      <w:r>
        <w:rPr>
          <w:rFonts w:ascii="Times New Roman" w:hAnsi="Times New Roman" w:cs="Times New Roman"/>
          <w:i/>
          <w:iCs/>
        </w:rPr>
        <w:t xml:space="preserve"> </w:t>
      </w:r>
      <w:proofErr w:type="spellStart"/>
      <w:r>
        <w:rPr>
          <w:rFonts w:ascii="Times New Roman" w:hAnsi="Times New Roman" w:cs="Times New Roman"/>
          <w:i/>
          <w:iCs/>
        </w:rPr>
        <w:t>review</w:t>
      </w:r>
      <w:proofErr w:type="spellEnd"/>
      <w:r>
        <w:rPr>
          <w:rFonts w:ascii="Times New Roman" w:hAnsi="Times New Roman" w:cs="Times New Roman"/>
        </w:rPr>
        <w:t xml:space="preserve">, 26(2), 153-166. Forrás: </w:t>
      </w:r>
      <w:hyperlink r:id="rId17">
        <w:r>
          <w:rPr>
            <w:rFonts w:ascii="Times New Roman" w:hAnsi="Times New Roman" w:cs="Times New Roman"/>
          </w:rPr>
          <w:t>https://doi.org/10.1177/0160017602250972</w:t>
        </w:r>
      </w:hyperlink>
    </w:p>
    <w:p w:rsidR="005E526B" w:rsidRDefault="005E526B" w14:paraId="1D778B37" w14:textId="77777777">
      <w:pPr>
        <w:rPr>
          <w:rFonts w:ascii="Times New Roman" w:hAnsi="Times New Roman" w:cs="Times New Roman"/>
        </w:rPr>
      </w:pPr>
    </w:p>
    <w:p w:rsidR="005E526B" w:rsidRDefault="00000000" w14:paraId="1D778B38" w14:textId="77777777">
      <w:pPr>
        <w:rPr>
          <w:rFonts w:ascii="Times New Roman" w:hAnsi="Times New Roman" w:cs="Times New Roman"/>
        </w:rPr>
      </w:pPr>
      <w:proofErr w:type="spellStart"/>
      <w:r>
        <w:rPr>
          <w:rFonts w:ascii="Times New Roman" w:hAnsi="Times New Roman" w:cs="Times New Roman"/>
        </w:rPr>
        <w:t>Anselin</w:t>
      </w:r>
      <w:proofErr w:type="spellEnd"/>
      <w:r>
        <w:rPr>
          <w:rFonts w:ascii="Times New Roman" w:hAnsi="Times New Roman" w:cs="Times New Roman"/>
        </w:rPr>
        <w:t xml:space="preserve">, L., </w:t>
      </w:r>
      <w:proofErr w:type="spellStart"/>
      <w:r>
        <w:rPr>
          <w:rFonts w:ascii="Times New Roman" w:hAnsi="Times New Roman" w:cs="Times New Roman"/>
        </w:rPr>
        <w:t>Bera</w:t>
      </w:r>
      <w:proofErr w:type="spellEnd"/>
      <w:r>
        <w:rPr>
          <w:rFonts w:ascii="Times New Roman" w:hAnsi="Times New Roman" w:cs="Times New Roman"/>
        </w:rPr>
        <w:t xml:space="preserve">, A. K., </w:t>
      </w:r>
      <w:proofErr w:type="spellStart"/>
      <w:r>
        <w:rPr>
          <w:rFonts w:ascii="Times New Roman" w:hAnsi="Times New Roman" w:cs="Times New Roman"/>
        </w:rPr>
        <w:t>Florax</w:t>
      </w:r>
      <w:proofErr w:type="spellEnd"/>
      <w:r>
        <w:rPr>
          <w:rFonts w:ascii="Times New Roman" w:hAnsi="Times New Roman" w:cs="Times New Roman"/>
        </w:rPr>
        <w:t xml:space="preserve">, R., &amp; </w:t>
      </w:r>
      <w:proofErr w:type="spellStart"/>
      <w:r>
        <w:rPr>
          <w:rFonts w:ascii="Times New Roman" w:hAnsi="Times New Roman" w:cs="Times New Roman"/>
        </w:rPr>
        <w:t>Yoon</w:t>
      </w:r>
      <w:proofErr w:type="spellEnd"/>
      <w:r>
        <w:rPr>
          <w:rFonts w:ascii="Times New Roman" w:hAnsi="Times New Roman" w:cs="Times New Roman"/>
        </w:rPr>
        <w:t xml:space="preserve">, M. J. (1996). </w:t>
      </w:r>
      <w:proofErr w:type="spellStart"/>
      <w:r>
        <w:rPr>
          <w:rFonts w:ascii="Times New Roman" w:hAnsi="Times New Roman" w:cs="Times New Roman"/>
        </w:rPr>
        <w:t>Simple</w:t>
      </w:r>
      <w:proofErr w:type="spellEnd"/>
      <w:r>
        <w:rPr>
          <w:rFonts w:ascii="Times New Roman" w:hAnsi="Times New Roman" w:cs="Times New Roman"/>
        </w:rPr>
        <w:t xml:space="preserve"> </w:t>
      </w:r>
      <w:proofErr w:type="spellStart"/>
      <w:r>
        <w:rPr>
          <w:rFonts w:ascii="Times New Roman" w:hAnsi="Times New Roman" w:cs="Times New Roman"/>
        </w:rPr>
        <w:t>diagnostic</w:t>
      </w:r>
      <w:proofErr w:type="spellEnd"/>
      <w:r>
        <w:rPr>
          <w:rFonts w:ascii="Times New Roman" w:hAnsi="Times New Roman" w:cs="Times New Roman"/>
        </w:rPr>
        <w:t xml:space="preserve"> </w:t>
      </w:r>
      <w:proofErr w:type="spellStart"/>
      <w:r>
        <w:rPr>
          <w:rFonts w:ascii="Times New Roman" w:hAnsi="Times New Roman" w:cs="Times New Roman"/>
        </w:rPr>
        <w:t>tests</w:t>
      </w:r>
      <w:proofErr w:type="spellEnd"/>
      <w:r>
        <w:rPr>
          <w:rFonts w:ascii="Times New Roman" w:hAnsi="Times New Roman" w:cs="Times New Roman"/>
        </w:rPr>
        <w:t xml:space="preserve"> </w:t>
      </w:r>
      <w:proofErr w:type="spellStart"/>
      <w:r>
        <w:rPr>
          <w:rFonts w:ascii="Times New Roman" w:hAnsi="Times New Roman" w:cs="Times New Roman"/>
        </w:rPr>
        <w:t>for</w:t>
      </w:r>
      <w:proofErr w:type="spellEnd"/>
      <w:r>
        <w:rPr>
          <w:rFonts w:ascii="Times New Roman" w:hAnsi="Times New Roman" w:cs="Times New Roman"/>
        </w:rPr>
        <w:t xml:space="preserve"> </w:t>
      </w:r>
      <w:proofErr w:type="spellStart"/>
      <w:r>
        <w:rPr>
          <w:rFonts w:ascii="Times New Roman" w:hAnsi="Times New Roman" w:cs="Times New Roman"/>
        </w:rPr>
        <w:t>spatial</w:t>
      </w:r>
      <w:proofErr w:type="spellEnd"/>
      <w:r>
        <w:rPr>
          <w:rFonts w:ascii="Times New Roman" w:hAnsi="Times New Roman" w:cs="Times New Roman"/>
        </w:rPr>
        <w:t xml:space="preserve"> </w:t>
      </w:r>
      <w:proofErr w:type="spellStart"/>
      <w:r>
        <w:rPr>
          <w:rFonts w:ascii="Times New Roman" w:hAnsi="Times New Roman" w:cs="Times New Roman"/>
        </w:rPr>
        <w:t>dependence</w:t>
      </w:r>
      <w:proofErr w:type="spellEnd"/>
      <w:r>
        <w:rPr>
          <w:rFonts w:ascii="Times New Roman" w:hAnsi="Times New Roman" w:cs="Times New Roman"/>
          <w:i/>
          <w:iCs/>
        </w:rPr>
        <w:t xml:space="preserve">. </w:t>
      </w:r>
      <w:proofErr w:type="spellStart"/>
      <w:r>
        <w:rPr>
          <w:rFonts w:ascii="Times New Roman" w:hAnsi="Times New Roman" w:cs="Times New Roman"/>
          <w:i/>
          <w:iCs/>
        </w:rPr>
        <w:t>Regional</w:t>
      </w:r>
      <w:proofErr w:type="spellEnd"/>
      <w:r>
        <w:rPr>
          <w:rFonts w:ascii="Times New Roman" w:hAnsi="Times New Roman" w:cs="Times New Roman"/>
          <w:i/>
          <w:iCs/>
        </w:rPr>
        <w:t xml:space="preserve"> Science and Urban </w:t>
      </w:r>
      <w:proofErr w:type="spellStart"/>
      <w:r>
        <w:rPr>
          <w:rFonts w:ascii="Times New Roman" w:hAnsi="Times New Roman" w:cs="Times New Roman"/>
          <w:i/>
          <w:iCs/>
        </w:rPr>
        <w:t>Economics</w:t>
      </w:r>
      <w:proofErr w:type="spellEnd"/>
      <w:r>
        <w:rPr>
          <w:rFonts w:ascii="Times New Roman" w:hAnsi="Times New Roman" w:cs="Times New Roman"/>
        </w:rPr>
        <w:t xml:space="preserve">, 26(1), 77-104. Forrás: </w:t>
      </w:r>
      <w:hyperlink r:id="rId18">
        <w:r>
          <w:rPr>
            <w:rFonts w:ascii="Times New Roman" w:hAnsi="Times New Roman" w:cs="Times New Roman"/>
          </w:rPr>
          <w:t>https://doi.org/10.1016/0166-0462(95)02111-6</w:t>
        </w:r>
      </w:hyperlink>
    </w:p>
    <w:p w:rsidR="005E526B" w:rsidRDefault="005E526B" w14:paraId="1D778B39" w14:textId="77777777">
      <w:pPr>
        <w:rPr>
          <w:rFonts w:ascii="Times New Roman" w:hAnsi="Times New Roman" w:cs="Times New Roman"/>
        </w:rPr>
      </w:pPr>
    </w:p>
    <w:p w:rsidR="005E526B" w:rsidRDefault="00000000" w14:paraId="1D778B3A" w14:textId="77777777">
      <w:pPr>
        <w:rPr>
          <w:rFonts w:ascii="Times New Roman" w:hAnsi="Times New Roman" w:cs="Times New Roman"/>
        </w:rPr>
      </w:pPr>
      <w:proofErr w:type="spellStart"/>
      <w:r>
        <w:rPr>
          <w:rFonts w:ascii="Times New Roman" w:hAnsi="Times New Roman" w:cs="Times New Roman"/>
        </w:rPr>
        <w:t>Anselin</w:t>
      </w:r>
      <w:proofErr w:type="spellEnd"/>
      <w:r>
        <w:rPr>
          <w:rFonts w:ascii="Times New Roman" w:hAnsi="Times New Roman" w:cs="Times New Roman"/>
        </w:rPr>
        <w:t xml:space="preserve">, L., </w:t>
      </w:r>
      <w:proofErr w:type="spellStart"/>
      <w:r>
        <w:rPr>
          <w:rFonts w:ascii="Times New Roman" w:hAnsi="Times New Roman" w:cs="Times New Roman"/>
        </w:rPr>
        <w:t>Gallo</w:t>
      </w:r>
      <w:proofErr w:type="spellEnd"/>
      <w:r>
        <w:rPr>
          <w:rFonts w:ascii="Times New Roman" w:hAnsi="Times New Roman" w:cs="Times New Roman"/>
        </w:rPr>
        <w:t xml:space="preserve">, J. L., &amp; </w:t>
      </w:r>
      <w:proofErr w:type="spellStart"/>
      <w:r>
        <w:rPr>
          <w:rFonts w:ascii="Times New Roman" w:hAnsi="Times New Roman" w:cs="Times New Roman"/>
        </w:rPr>
        <w:t>Jayet</w:t>
      </w:r>
      <w:proofErr w:type="spellEnd"/>
      <w:r>
        <w:rPr>
          <w:rFonts w:ascii="Times New Roman" w:hAnsi="Times New Roman" w:cs="Times New Roman"/>
        </w:rPr>
        <w:t xml:space="preserve">, H. (2008). </w:t>
      </w:r>
      <w:proofErr w:type="spellStart"/>
      <w:r>
        <w:rPr>
          <w:rFonts w:ascii="Times New Roman" w:hAnsi="Times New Roman" w:cs="Times New Roman"/>
        </w:rPr>
        <w:t>Spatial</w:t>
      </w:r>
      <w:proofErr w:type="spellEnd"/>
      <w:r>
        <w:rPr>
          <w:rFonts w:ascii="Times New Roman" w:hAnsi="Times New Roman" w:cs="Times New Roman"/>
        </w:rPr>
        <w:t xml:space="preserve"> Panel </w:t>
      </w:r>
      <w:proofErr w:type="spellStart"/>
      <w:r>
        <w:rPr>
          <w:rFonts w:ascii="Times New Roman" w:hAnsi="Times New Roman" w:cs="Times New Roman"/>
        </w:rPr>
        <w:t>Econometrics</w:t>
      </w:r>
      <w:proofErr w:type="spellEnd"/>
      <w:r>
        <w:rPr>
          <w:rFonts w:ascii="Times New Roman" w:hAnsi="Times New Roman" w:cs="Times New Roman"/>
        </w:rPr>
        <w:t xml:space="preserve">. In Mátyás, L. &amp; </w:t>
      </w:r>
      <w:proofErr w:type="spellStart"/>
      <w:proofErr w:type="gramStart"/>
      <w:r>
        <w:rPr>
          <w:rFonts w:ascii="Times New Roman" w:hAnsi="Times New Roman" w:cs="Times New Roman"/>
        </w:rPr>
        <w:t>Sevestre,P</w:t>
      </w:r>
      <w:proofErr w:type="spellEnd"/>
      <w:r>
        <w:rPr>
          <w:rFonts w:ascii="Times New Roman" w:hAnsi="Times New Roman" w:cs="Times New Roman"/>
        </w:rPr>
        <w:t>.</w:t>
      </w:r>
      <w:proofErr w:type="gramEnd"/>
      <w:r>
        <w:rPr>
          <w:rFonts w:ascii="Times New Roman" w:hAnsi="Times New Roman" w:cs="Times New Roman"/>
        </w:rPr>
        <w:t xml:space="preserve"> (szerk.), </w:t>
      </w:r>
      <w:r>
        <w:rPr>
          <w:rFonts w:ascii="Times New Roman" w:hAnsi="Times New Roman" w:cs="Times New Roman"/>
          <w:i/>
          <w:iCs/>
        </w:rPr>
        <w:t xml:space="preserve">The </w:t>
      </w:r>
      <w:proofErr w:type="spellStart"/>
      <w:r>
        <w:rPr>
          <w:rFonts w:ascii="Times New Roman" w:hAnsi="Times New Roman" w:cs="Times New Roman"/>
          <w:i/>
          <w:iCs/>
        </w:rPr>
        <w:t>Econometrics</w:t>
      </w:r>
      <w:proofErr w:type="spellEnd"/>
      <w:r>
        <w:rPr>
          <w:rFonts w:ascii="Times New Roman" w:hAnsi="Times New Roman" w:cs="Times New Roman"/>
          <w:i/>
          <w:iCs/>
        </w:rPr>
        <w:t xml:space="preserve"> of Panel Data: </w:t>
      </w:r>
      <w:proofErr w:type="spellStart"/>
      <w:r>
        <w:rPr>
          <w:rFonts w:ascii="Times New Roman" w:hAnsi="Times New Roman" w:cs="Times New Roman"/>
          <w:i/>
          <w:iCs/>
        </w:rPr>
        <w:t>fundamentals</w:t>
      </w:r>
      <w:proofErr w:type="spellEnd"/>
      <w:r>
        <w:rPr>
          <w:rFonts w:ascii="Times New Roman" w:hAnsi="Times New Roman" w:cs="Times New Roman"/>
          <w:i/>
          <w:iCs/>
        </w:rPr>
        <w:t xml:space="preserve"> and </w:t>
      </w:r>
      <w:proofErr w:type="spellStart"/>
      <w:r>
        <w:rPr>
          <w:rFonts w:ascii="Times New Roman" w:hAnsi="Times New Roman" w:cs="Times New Roman"/>
          <w:i/>
          <w:iCs/>
        </w:rPr>
        <w:t>recent</w:t>
      </w:r>
      <w:proofErr w:type="spellEnd"/>
      <w:r>
        <w:rPr>
          <w:rFonts w:ascii="Times New Roman" w:hAnsi="Times New Roman" w:cs="Times New Roman"/>
          <w:i/>
          <w:iCs/>
        </w:rPr>
        <w:t xml:space="preserve"> </w:t>
      </w:r>
      <w:proofErr w:type="spellStart"/>
      <w:r>
        <w:rPr>
          <w:rFonts w:ascii="Times New Roman" w:hAnsi="Times New Roman" w:cs="Times New Roman"/>
          <w:i/>
          <w:iCs/>
        </w:rPr>
        <w:t>developments</w:t>
      </w:r>
      <w:proofErr w:type="spellEnd"/>
      <w:r>
        <w:rPr>
          <w:rFonts w:ascii="Times New Roman" w:hAnsi="Times New Roman" w:cs="Times New Roman"/>
          <w:i/>
          <w:iCs/>
        </w:rPr>
        <w:t xml:space="preserve"> in </w:t>
      </w:r>
      <w:proofErr w:type="spellStart"/>
      <w:r>
        <w:rPr>
          <w:rFonts w:ascii="Times New Roman" w:hAnsi="Times New Roman" w:cs="Times New Roman"/>
          <w:i/>
          <w:iCs/>
        </w:rPr>
        <w:t>theory</w:t>
      </w:r>
      <w:proofErr w:type="spellEnd"/>
      <w:r>
        <w:rPr>
          <w:rFonts w:ascii="Times New Roman" w:hAnsi="Times New Roman" w:cs="Times New Roman"/>
          <w:i/>
          <w:iCs/>
        </w:rPr>
        <w:t xml:space="preserve"> and </w:t>
      </w:r>
      <w:proofErr w:type="spellStart"/>
      <w:r>
        <w:rPr>
          <w:rFonts w:ascii="Times New Roman" w:hAnsi="Times New Roman" w:cs="Times New Roman"/>
          <w:i/>
          <w:iCs/>
        </w:rPr>
        <w:t>practice</w:t>
      </w:r>
      <w:proofErr w:type="spellEnd"/>
      <w:r>
        <w:rPr>
          <w:rFonts w:ascii="Times New Roman" w:hAnsi="Times New Roman" w:cs="Times New Roman"/>
          <w:i/>
          <w:iCs/>
        </w:rPr>
        <w:t xml:space="preserve"> (</w:t>
      </w:r>
      <w:proofErr w:type="spellStart"/>
      <w:r>
        <w:rPr>
          <w:rFonts w:ascii="Times New Roman" w:hAnsi="Times New Roman" w:cs="Times New Roman"/>
          <w:i/>
          <w:iCs/>
        </w:rPr>
        <w:t>Third</w:t>
      </w:r>
      <w:proofErr w:type="spellEnd"/>
      <w:r>
        <w:rPr>
          <w:rFonts w:ascii="Times New Roman" w:hAnsi="Times New Roman" w:cs="Times New Roman"/>
          <w:i/>
          <w:iCs/>
        </w:rPr>
        <w:t xml:space="preserve"> </w:t>
      </w:r>
      <w:proofErr w:type="spellStart"/>
      <w:r>
        <w:rPr>
          <w:rFonts w:ascii="Times New Roman" w:hAnsi="Times New Roman" w:cs="Times New Roman"/>
          <w:i/>
          <w:iCs/>
        </w:rPr>
        <w:t>edition</w:t>
      </w:r>
      <w:proofErr w:type="spellEnd"/>
      <w:r>
        <w:rPr>
          <w:rFonts w:ascii="Times New Roman" w:hAnsi="Times New Roman" w:cs="Times New Roman"/>
          <w:i/>
          <w:iCs/>
        </w:rPr>
        <w:t>)</w:t>
      </w:r>
      <w:r>
        <w:rPr>
          <w:rFonts w:ascii="Times New Roman" w:hAnsi="Times New Roman" w:cs="Times New Roman"/>
        </w:rPr>
        <w:t>(old.: 625-660). Berlin: Springer. Forrás: https://doi.org/10.1007/978-3-540-75892-1_19</w:t>
      </w:r>
    </w:p>
    <w:p w:rsidR="005E526B" w:rsidRDefault="005E526B" w14:paraId="1D778B3B" w14:textId="77777777"/>
    <w:p w:rsidR="005E526B" w:rsidRDefault="00000000" w14:paraId="1D778B3C" w14:textId="77777777">
      <w:pPr>
        <w:rPr>
          <w:rFonts w:ascii="Times New Roman" w:hAnsi="Times New Roman" w:cs="Times New Roman"/>
        </w:rPr>
      </w:pPr>
      <w:r>
        <w:rPr>
          <w:rFonts w:ascii="Times New Roman" w:hAnsi="Times New Roman" w:cs="Times New Roman"/>
        </w:rPr>
        <w:t>Békés, G., Horváth, Á., &amp; Sápi, Z. (2016). Lakóingatlanárak és települési különbségek</w:t>
      </w:r>
      <w:r>
        <w:rPr>
          <w:rFonts w:ascii="Times New Roman" w:hAnsi="Times New Roman" w:cs="Times New Roman"/>
          <w:i/>
          <w:iCs/>
        </w:rPr>
        <w:t>. Közgazdasági Szemle,</w:t>
      </w:r>
      <w:r>
        <w:rPr>
          <w:rFonts w:ascii="Times New Roman" w:hAnsi="Times New Roman" w:cs="Times New Roman"/>
        </w:rPr>
        <w:t xml:space="preserve"> 63(12), 1289–1323. Forrás: </w:t>
      </w:r>
      <w:hyperlink r:id="rId19">
        <w:r>
          <w:rPr>
            <w:rStyle w:val="Hyperlink"/>
            <w:rFonts w:ascii="Times New Roman" w:hAnsi="Times New Roman" w:cs="Times New Roman"/>
            <w:color w:val="auto"/>
            <w:u w:val="none"/>
          </w:rPr>
          <w:t>https://doi.org/10.18414/ksz.2016.12.1289</w:t>
        </w:r>
      </w:hyperlink>
    </w:p>
    <w:p w:rsidR="005E526B" w:rsidRDefault="005E526B" w14:paraId="1D778B3D" w14:textId="77777777"/>
    <w:p w:rsidR="005E526B" w:rsidRDefault="00000000" w14:paraId="1D778B3E" w14:textId="77777777">
      <w:pPr>
        <w:rPr>
          <w:rFonts w:ascii="Times New Roman" w:hAnsi="Times New Roman" w:cs="Times New Roman"/>
        </w:rPr>
      </w:pPr>
      <w:proofErr w:type="spellStart"/>
      <w:r>
        <w:rPr>
          <w:rFonts w:ascii="Times New Roman" w:hAnsi="Times New Roman" w:cs="Times New Roman"/>
        </w:rPr>
        <w:t>Dancsik</w:t>
      </w:r>
      <w:proofErr w:type="spellEnd"/>
      <w:r>
        <w:rPr>
          <w:rFonts w:ascii="Times New Roman" w:hAnsi="Times New Roman" w:cs="Times New Roman"/>
        </w:rPr>
        <w:t xml:space="preserve">, B., Marosi, A., &amp; Szabó, B. (2022). Túl drága az olcsó hitel – a családi otthonteremtési kedvezmény támogatott </w:t>
      </w:r>
      <w:proofErr w:type="spellStart"/>
      <w:r>
        <w:rPr>
          <w:rFonts w:ascii="Times New Roman" w:hAnsi="Times New Roman" w:cs="Times New Roman"/>
        </w:rPr>
        <w:t>hitelkamatainak</w:t>
      </w:r>
      <w:proofErr w:type="spellEnd"/>
      <w:r>
        <w:rPr>
          <w:rFonts w:ascii="Times New Roman" w:hAnsi="Times New Roman" w:cs="Times New Roman"/>
        </w:rPr>
        <w:t xml:space="preserve"> vizsgálata. </w:t>
      </w:r>
      <w:r>
        <w:rPr>
          <w:rFonts w:ascii="Times New Roman" w:hAnsi="Times New Roman" w:cs="Times New Roman"/>
          <w:i/>
          <w:iCs/>
        </w:rPr>
        <w:t>Közgazdasági Szemle</w:t>
      </w:r>
      <w:r>
        <w:rPr>
          <w:rFonts w:ascii="Times New Roman" w:hAnsi="Times New Roman" w:cs="Times New Roman"/>
        </w:rPr>
        <w:t xml:space="preserve">, 69(12), 1493–1506. Forrás: </w:t>
      </w:r>
      <w:r>
        <w:rPr>
          <w:rStyle w:val="Hyperlink"/>
          <w:rFonts w:ascii="Times New Roman" w:hAnsi="Times New Roman" w:cs="Times New Roman"/>
          <w:color w:val="auto"/>
          <w:u w:val="none"/>
        </w:rPr>
        <w:t>https://doi.org/10.18414/ksz.2022.12.1493</w:t>
      </w:r>
    </w:p>
    <w:p w:rsidR="005E526B" w:rsidRDefault="005E526B" w14:paraId="1D778B3F" w14:textId="77777777"/>
    <w:p w:rsidR="005E526B" w:rsidRDefault="00000000" w14:paraId="1D778B40" w14:textId="77777777">
      <w:pPr>
        <w:rPr>
          <w:rFonts w:ascii="Times New Roman" w:hAnsi="Times New Roman" w:cs="Times New Roman"/>
        </w:rPr>
      </w:pPr>
      <w:r>
        <w:rPr>
          <w:rFonts w:ascii="Times New Roman" w:hAnsi="Times New Roman" w:cs="Times New Roman"/>
        </w:rPr>
        <w:t xml:space="preserve">Fellner, Z., Marosi, A., &amp; Szabó, B. (2021). A babaváró kölcsön hitelpiaci és reálgazdasági hatásai. </w:t>
      </w:r>
      <w:r>
        <w:rPr>
          <w:rFonts w:ascii="Times New Roman" w:hAnsi="Times New Roman" w:cs="Times New Roman"/>
          <w:i/>
          <w:iCs/>
          <w:color w:val="000000"/>
        </w:rPr>
        <w:t>Közgazdasági Szemle,</w:t>
      </w:r>
      <w:r>
        <w:rPr>
          <w:rFonts w:ascii="Times New Roman" w:hAnsi="Times New Roman" w:cs="Times New Roman"/>
          <w:color w:val="000000"/>
        </w:rPr>
        <w:t xml:space="preserve"> 68(2), 150–177. </w:t>
      </w:r>
      <w:r>
        <w:rPr>
          <w:rFonts w:ascii="Times New Roman" w:hAnsi="Times New Roman" w:cs="Times New Roman"/>
        </w:rPr>
        <w:t xml:space="preserve">Forrás: </w:t>
      </w:r>
      <w:hyperlink r:id="rId20">
        <w:r>
          <w:rPr>
            <w:rStyle w:val="Hyperlink"/>
            <w:rFonts w:ascii="Times New Roman" w:hAnsi="Times New Roman" w:cs="Times New Roman"/>
            <w:color w:val="000000"/>
            <w:u w:val="none"/>
          </w:rPr>
          <w:t>https://doi.org/10.18414/ksz.2021.2.150</w:t>
        </w:r>
      </w:hyperlink>
    </w:p>
    <w:p w:rsidR="005E526B" w:rsidRDefault="005E526B" w14:paraId="1D778B41" w14:textId="77777777"/>
    <w:p w:rsidR="005E526B" w:rsidRDefault="00000000" w14:paraId="1D778B42" w14:textId="77777777">
      <w:pPr>
        <w:rPr>
          <w:rFonts w:ascii="Times New Roman" w:hAnsi="Times New Roman" w:cs="Times New Roman"/>
        </w:rPr>
      </w:pPr>
      <w:r>
        <w:rPr>
          <w:rFonts w:ascii="Times New Roman" w:hAnsi="Times New Roman" w:cs="Times New Roman"/>
        </w:rPr>
        <w:t xml:space="preserve">Magyar Nemzeti Bank. (2022). </w:t>
      </w:r>
      <w:r>
        <w:rPr>
          <w:rFonts w:ascii="Times New Roman" w:hAnsi="Times New Roman" w:cs="Times New Roman"/>
          <w:i/>
          <w:iCs/>
        </w:rPr>
        <w:t>Lakáspiaci jelentés (2022 május)</w:t>
      </w:r>
      <w:r>
        <w:rPr>
          <w:rFonts w:ascii="Times New Roman" w:hAnsi="Times New Roman" w:cs="Times New Roman"/>
        </w:rPr>
        <w:t xml:space="preserve">. Forrás:  </w:t>
      </w:r>
      <w:hyperlink r:id="rId21">
        <w:r>
          <w:rPr>
            <w:rStyle w:val="Hyperlink"/>
            <w:rFonts w:ascii="Times New Roman" w:hAnsi="Times New Roman" w:cs="Times New Roman"/>
            <w:color w:val="auto"/>
            <w:u w:val="none"/>
          </w:rPr>
          <w:t>https://www.mnb.hu/letoltes/laka-spiaci-jelente-s-2022-ma-jus-hun.pdf</w:t>
        </w:r>
      </w:hyperlink>
    </w:p>
    <w:p w:rsidR="005E526B" w:rsidRDefault="005E526B" w14:paraId="1D778B43" w14:textId="77777777">
      <w:pPr>
        <w:rPr>
          <w:rFonts w:ascii="Times New Roman" w:hAnsi="Times New Roman" w:cs="Times New Roman"/>
        </w:rPr>
      </w:pPr>
    </w:p>
    <w:p w:rsidR="005E526B" w:rsidRDefault="00000000" w14:paraId="1D778B44" w14:textId="77777777">
      <w:pPr>
        <w:rPr>
          <w:rFonts w:ascii="Times New Roman" w:hAnsi="Times New Roman" w:cs="Times New Roman"/>
        </w:rPr>
      </w:pPr>
      <w:proofErr w:type="spellStart"/>
      <w:r>
        <w:rPr>
          <w:rFonts w:ascii="Times New Roman" w:hAnsi="Times New Roman" w:cs="Times New Roman"/>
        </w:rPr>
        <w:t>Moran</w:t>
      </w:r>
      <w:proofErr w:type="spellEnd"/>
      <w:r>
        <w:rPr>
          <w:rFonts w:ascii="Times New Roman" w:hAnsi="Times New Roman" w:cs="Times New Roman"/>
        </w:rPr>
        <w:t xml:space="preserve">, P. A. (1950). </w:t>
      </w:r>
      <w:proofErr w:type="spellStart"/>
      <w:r>
        <w:rPr>
          <w:rFonts w:ascii="Times New Roman" w:hAnsi="Times New Roman" w:cs="Times New Roman"/>
        </w:rPr>
        <w:t>Notes</w:t>
      </w:r>
      <w:proofErr w:type="spellEnd"/>
      <w:r>
        <w:rPr>
          <w:rFonts w:ascii="Times New Roman" w:hAnsi="Times New Roman" w:cs="Times New Roman"/>
        </w:rPr>
        <w:t xml:space="preserve"> </w:t>
      </w:r>
      <w:proofErr w:type="spellStart"/>
      <w:r>
        <w:rPr>
          <w:rFonts w:ascii="Times New Roman" w:hAnsi="Times New Roman" w:cs="Times New Roman"/>
        </w:rPr>
        <w:t>on</w:t>
      </w:r>
      <w:proofErr w:type="spellEnd"/>
      <w:r>
        <w:rPr>
          <w:rFonts w:ascii="Times New Roman" w:hAnsi="Times New Roman" w:cs="Times New Roman"/>
        </w:rPr>
        <w:t xml:space="preserve"> </w:t>
      </w:r>
      <w:proofErr w:type="spellStart"/>
      <w:r>
        <w:rPr>
          <w:rFonts w:ascii="Times New Roman" w:hAnsi="Times New Roman" w:cs="Times New Roman"/>
        </w:rPr>
        <w:t>Continuous</w:t>
      </w:r>
      <w:proofErr w:type="spellEnd"/>
      <w:r>
        <w:rPr>
          <w:rFonts w:ascii="Times New Roman" w:hAnsi="Times New Roman" w:cs="Times New Roman"/>
        </w:rPr>
        <w:t xml:space="preserve"> </w:t>
      </w:r>
      <w:proofErr w:type="spellStart"/>
      <w:r>
        <w:rPr>
          <w:rFonts w:ascii="Times New Roman" w:hAnsi="Times New Roman" w:cs="Times New Roman"/>
        </w:rPr>
        <w:t>Stochastic</w:t>
      </w:r>
      <w:proofErr w:type="spellEnd"/>
      <w:r>
        <w:rPr>
          <w:rFonts w:ascii="Times New Roman" w:hAnsi="Times New Roman" w:cs="Times New Roman"/>
        </w:rPr>
        <w:t xml:space="preserve"> </w:t>
      </w:r>
      <w:proofErr w:type="spellStart"/>
      <w:r>
        <w:rPr>
          <w:rFonts w:ascii="Times New Roman" w:hAnsi="Times New Roman" w:cs="Times New Roman"/>
        </w:rPr>
        <w:t>Phenomena</w:t>
      </w:r>
      <w:proofErr w:type="spellEnd"/>
      <w:r>
        <w:rPr>
          <w:rFonts w:ascii="Times New Roman" w:hAnsi="Times New Roman" w:cs="Times New Roman"/>
        </w:rPr>
        <w:t xml:space="preserve">. </w:t>
      </w:r>
      <w:proofErr w:type="spellStart"/>
      <w:r>
        <w:rPr>
          <w:rFonts w:ascii="Times New Roman" w:hAnsi="Times New Roman" w:cs="Times New Roman"/>
          <w:i/>
          <w:iCs/>
        </w:rPr>
        <w:t>Biometrika</w:t>
      </w:r>
      <w:proofErr w:type="spellEnd"/>
      <w:r>
        <w:rPr>
          <w:rFonts w:ascii="Times New Roman" w:hAnsi="Times New Roman" w:cs="Times New Roman"/>
        </w:rPr>
        <w:t>, 37(1/2), 17-23. Forrás: https://doi.org/10.2307/2332142</w:t>
      </w:r>
    </w:p>
    <w:p w:rsidR="005E526B" w:rsidRDefault="005E526B" w14:paraId="1D778B45" w14:textId="77777777">
      <w:pPr>
        <w:rPr>
          <w:rFonts w:ascii="Times New Roman" w:hAnsi="Times New Roman" w:cs="Times New Roman"/>
        </w:rPr>
      </w:pPr>
    </w:p>
    <w:p w:rsidR="005E526B" w:rsidRDefault="00000000" w14:paraId="1D778B46" w14:textId="77777777">
      <w:pPr>
        <w:rPr>
          <w:rFonts w:ascii="Times New Roman" w:hAnsi="Times New Roman" w:cs="Times New Roman"/>
        </w:rPr>
      </w:pPr>
      <w:r>
        <w:rPr>
          <w:rFonts w:ascii="Times New Roman" w:hAnsi="Times New Roman" w:cs="Times New Roman"/>
        </w:rPr>
        <w:t xml:space="preserve">Nagy, K., Palócz, É., &amp; Vakhal, P. (2016). </w:t>
      </w:r>
      <w:proofErr w:type="spellStart"/>
      <w:r>
        <w:rPr>
          <w:rFonts w:ascii="Times New Roman" w:hAnsi="Times New Roman" w:cs="Times New Roman"/>
        </w:rPr>
        <w:t>Risks</w:t>
      </w:r>
      <w:proofErr w:type="spellEnd"/>
      <w:r>
        <w:rPr>
          <w:rFonts w:ascii="Times New Roman" w:hAnsi="Times New Roman" w:cs="Times New Roman"/>
        </w:rPr>
        <w:t xml:space="preserve"> and </w:t>
      </w:r>
      <w:proofErr w:type="spellStart"/>
      <w:r>
        <w:rPr>
          <w:rFonts w:ascii="Times New Roman" w:hAnsi="Times New Roman" w:cs="Times New Roman"/>
        </w:rPr>
        <w:t>challenges</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international</w:t>
      </w:r>
      <w:proofErr w:type="spellEnd"/>
      <w:r>
        <w:rPr>
          <w:rFonts w:ascii="Times New Roman" w:hAnsi="Times New Roman" w:cs="Times New Roman"/>
        </w:rPr>
        <w:t xml:space="preserve"> and </w:t>
      </w:r>
      <w:proofErr w:type="spellStart"/>
      <w:r>
        <w:rPr>
          <w:rFonts w:ascii="Times New Roman" w:hAnsi="Times New Roman" w:cs="Times New Roman"/>
        </w:rPr>
        <w:t>Hungarian</w:t>
      </w:r>
      <w:proofErr w:type="spellEnd"/>
      <w:r>
        <w:rPr>
          <w:rFonts w:ascii="Times New Roman" w:hAnsi="Times New Roman" w:cs="Times New Roman"/>
        </w:rPr>
        <w:t xml:space="preserve"> </w:t>
      </w:r>
      <w:proofErr w:type="spellStart"/>
      <w:r>
        <w:rPr>
          <w:rFonts w:ascii="Times New Roman" w:hAnsi="Times New Roman" w:cs="Times New Roman"/>
        </w:rPr>
        <w:t>econo-my</w:t>
      </w:r>
      <w:proofErr w:type="spellEnd"/>
      <w:r>
        <w:rPr>
          <w:rFonts w:ascii="Times New Roman" w:hAnsi="Times New Roman" w:cs="Times New Roman"/>
        </w:rPr>
        <w:t xml:space="preserve"> in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middle</w:t>
      </w:r>
      <w:proofErr w:type="spellEnd"/>
      <w:r>
        <w:rPr>
          <w:rFonts w:ascii="Times New Roman" w:hAnsi="Times New Roman" w:cs="Times New Roman"/>
        </w:rPr>
        <w:t xml:space="preserve"> of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decade</w:t>
      </w:r>
      <w:proofErr w:type="spellEnd"/>
      <w:r>
        <w:rPr>
          <w:rFonts w:ascii="Times New Roman" w:hAnsi="Times New Roman" w:cs="Times New Roman"/>
        </w:rPr>
        <w:t xml:space="preserve">. </w:t>
      </w:r>
      <w:r>
        <w:rPr>
          <w:rFonts w:ascii="Times New Roman" w:hAnsi="Times New Roman" w:cs="Times New Roman"/>
          <w:i/>
          <w:iCs/>
        </w:rPr>
        <w:t xml:space="preserve">Statisztikai Szemle, </w:t>
      </w:r>
      <w:r>
        <w:rPr>
          <w:rFonts w:ascii="Times New Roman" w:hAnsi="Times New Roman" w:cs="Times New Roman"/>
        </w:rPr>
        <w:t>93(</w:t>
      </w:r>
      <w:proofErr w:type="spellStart"/>
      <w:r>
        <w:rPr>
          <w:rFonts w:ascii="Times New Roman" w:hAnsi="Times New Roman" w:cs="Times New Roman"/>
        </w:rPr>
        <w:t>Special</w:t>
      </w:r>
      <w:proofErr w:type="spellEnd"/>
      <w:r>
        <w:rPr>
          <w:rFonts w:ascii="Times New Roman" w:hAnsi="Times New Roman" w:cs="Times New Roman"/>
        </w:rPr>
        <w:t xml:space="preserve"> </w:t>
      </w:r>
      <w:proofErr w:type="spellStart"/>
      <w:r>
        <w:rPr>
          <w:rFonts w:ascii="Times New Roman" w:hAnsi="Times New Roman" w:cs="Times New Roman"/>
        </w:rPr>
        <w:t>number</w:t>
      </w:r>
      <w:proofErr w:type="spellEnd"/>
      <w:r>
        <w:rPr>
          <w:rFonts w:ascii="Times New Roman" w:hAnsi="Times New Roman" w:cs="Times New Roman"/>
        </w:rPr>
        <w:t xml:space="preserve"> 20), 20–43</w:t>
      </w:r>
      <w:r>
        <w:rPr>
          <w:rFonts w:ascii="Times New Roman" w:hAnsi="Times New Roman" w:cs="Times New Roman"/>
          <w:i/>
          <w:iCs/>
        </w:rPr>
        <w:t>.</w:t>
      </w:r>
      <w:r>
        <w:rPr>
          <w:rFonts w:ascii="Times New Roman" w:hAnsi="Times New Roman" w:cs="Times New Roman"/>
        </w:rPr>
        <w:t xml:space="preserve"> Forrás: https://doi.org/10.20311/stat2016.k20.en020</w:t>
      </w:r>
    </w:p>
    <w:p w:rsidR="005E526B" w:rsidRDefault="005E526B" w14:paraId="1D778B47" w14:textId="77777777">
      <w:pPr>
        <w:rPr>
          <w:rFonts w:ascii="Times New Roman" w:hAnsi="Times New Roman" w:cs="Times New Roman"/>
        </w:rPr>
      </w:pPr>
    </w:p>
    <w:p w:rsidR="005E526B" w:rsidRDefault="00000000" w14:paraId="1D778B48" w14:textId="77777777">
      <w:pPr>
        <w:rPr>
          <w:rFonts w:ascii="Times New Roman" w:hAnsi="Times New Roman" w:cs="Times New Roman"/>
        </w:rPr>
      </w:pPr>
      <w:proofErr w:type="spellStart"/>
      <w:r>
        <w:rPr>
          <w:rFonts w:ascii="Times New Roman" w:hAnsi="Times New Roman" w:cs="Times New Roman"/>
        </w:rPr>
        <w:t>Plöchl</w:t>
      </w:r>
      <w:proofErr w:type="spellEnd"/>
      <w:r>
        <w:rPr>
          <w:rFonts w:ascii="Times New Roman" w:hAnsi="Times New Roman" w:cs="Times New Roman"/>
        </w:rPr>
        <w:t xml:space="preserve">, K., &amp; </w:t>
      </w:r>
      <w:proofErr w:type="spellStart"/>
      <w:r>
        <w:rPr>
          <w:rFonts w:ascii="Times New Roman" w:hAnsi="Times New Roman" w:cs="Times New Roman"/>
        </w:rPr>
        <w:t>Obádovics</w:t>
      </w:r>
      <w:proofErr w:type="spellEnd"/>
      <w:r>
        <w:rPr>
          <w:rFonts w:ascii="Times New Roman" w:hAnsi="Times New Roman" w:cs="Times New Roman"/>
        </w:rPr>
        <w:t xml:space="preserve">, C. (2021). A CSOK-támogatást igénylők vizsgálata az előzetes gyermekvállalás és az ingatlanszerzés mértéke szempontjából egy hitelintézet adatai alapján. Forrás: </w:t>
      </w:r>
      <w:r>
        <w:rPr>
          <w:rFonts w:ascii="Times New Roman" w:hAnsi="Times New Roman" w:cs="Times New Roman"/>
          <w:i/>
          <w:iCs/>
        </w:rPr>
        <w:t>Hitelintézeti Szemle</w:t>
      </w:r>
      <w:r>
        <w:rPr>
          <w:rFonts w:ascii="Times New Roman" w:hAnsi="Times New Roman" w:cs="Times New Roman"/>
        </w:rPr>
        <w:t>. Forrás: https://doi.org/10.25201/hsz.20.3.80109</w:t>
      </w:r>
    </w:p>
    <w:p w:rsidR="005E526B" w:rsidRDefault="005E526B" w14:paraId="1D778B49" w14:textId="77777777">
      <w:pPr>
        <w:rPr>
          <w:rFonts w:ascii="Times New Roman" w:hAnsi="Times New Roman" w:cs="Times New Roman"/>
        </w:rPr>
      </w:pPr>
    </w:p>
    <w:p w:rsidR="005E526B" w:rsidRDefault="00000000" w14:paraId="1D778B4A" w14:textId="77777777">
      <w:pPr>
        <w:rPr>
          <w:rFonts w:ascii="Times New Roman" w:hAnsi="Times New Roman" w:cs="Times New Roman"/>
        </w:rPr>
      </w:pPr>
      <w:r>
        <w:rPr>
          <w:rFonts w:ascii="Times New Roman" w:hAnsi="Times New Roman" w:cs="Times New Roman"/>
        </w:rPr>
        <w:t xml:space="preserve">Tóth, G. (2003). Területi </w:t>
      </w:r>
      <w:proofErr w:type="spellStart"/>
      <w:r>
        <w:rPr>
          <w:rFonts w:ascii="Times New Roman" w:hAnsi="Times New Roman" w:cs="Times New Roman"/>
        </w:rPr>
        <w:t>autokorrelációs</w:t>
      </w:r>
      <w:proofErr w:type="spellEnd"/>
      <w:r>
        <w:rPr>
          <w:rFonts w:ascii="Times New Roman" w:hAnsi="Times New Roman" w:cs="Times New Roman"/>
        </w:rPr>
        <w:t xml:space="preserve"> vizsgálat a Local </w:t>
      </w:r>
      <w:proofErr w:type="spellStart"/>
      <w:r>
        <w:rPr>
          <w:rFonts w:ascii="Times New Roman" w:hAnsi="Times New Roman" w:cs="Times New Roman"/>
        </w:rPr>
        <w:t>Moran</w:t>
      </w:r>
      <w:proofErr w:type="spellEnd"/>
      <w:r>
        <w:rPr>
          <w:rFonts w:ascii="Times New Roman" w:hAnsi="Times New Roman" w:cs="Times New Roman"/>
        </w:rPr>
        <w:t xml:space="preserve"> I módszerével. </w:t>
      </w:r>
      <w:r>
        <w:rPr>
          <w:rFonts w:ascii="Times New Roman" w:hAnsi="Times New Roman" w:cs="Times New Roman"/>
          <w:i/>
          <w:iCs/>
        </w:rPr>
        <w:t>Tér és Társadalom</w:t>
      </w:r>
      <w:r>
        <w:rPr>
          <w:rFonts w:ascii="Times New Roman" w:hAnsi="Times New Roman" w:cs="Times New Roman"/>
        </w:rPr>
        <w:t xml:space="preserve">, 17(4), 39-49.Forrás: </w:t>
      </w:r>
      <w:r>
        <w:rPr>
          <w:rStyle w:val="Hyperlink"/>
          <w:rFonts w:ascii="Times New Roman" w:hAnsi="Times New Roman" w:cs="Times New Roman"/>
        </w:rPr>
        <w:t>http://real.mtak.hu/115938/1/EPA02251_Ter_es_tarsadalom1825.pdf</w:t>
      </w:r>
    </w:p>
    <w:p w:rsidR="005E526B" w:rsidRDefault="005E526B" w14:paraId="1D778B4B" w14:textId="77777777">
      <w:pPr>
        <w:rPr>
          <w:rFonts w:ascii="Times New Roman" w:hAnsi="Times New Roman" w:cs="Times New Roman"/>
        </w:rPr>
      </w:pPr>
    </w:p>
    <w:p w:rsidR="005E526B" w:rsidRDefault="00000000" w14:paraId="1D778B4C" w14:textId="77777777">
      <w:pPr>
        <w:rPr>
          <w:rFonts w:ascii="Times New Roman" w:hAnsi="Times New Roman" w:cs="Times New Roman"/>
        </w:rPr>
      </w:pPr>
      <w:r>
        <w:rPr>
          <w:rFonts w:ascii="Times New Roman" w:hAnsi="Times New Roman" w:cs="Times New Roman"/>
        </w:rPr>
        <w:t xml:space="preserve">Varga, A. (2002). </w:t>
      </w:r>
      <w:proofErr w:type="spellStart"/>
      <w:r>
        <w:rPr>
          <w:rFonts w:ascii="Times New Roman" w:hAnsi="Times New Roman" w:cs="Times New Roman"/>
        </w:rPr>
        <w:t>Térökonometria</w:t>
      </w:r>
      <w:proofErr w:type="spellEnd"/>
      <w:r>
        <w:rPr>
          <w:rFonts w:ascii="Times New Roman" w:hAnsi="Times New Roman" w:cs="Times New Roman"/>
        </w:rPr>
        <w:t>. Statisztikai Szemle, 80(4), 354-370. Forrás: https://www.ksh.hu/statszemle_archive/2002/2002_04/2002_04_354.pdf</w:t>
      </w:r>
    </w:p>
    <w:p w:rsidR="005E526B" w:rsidRDefault="005E526B" w14:paraId="1D778B4D" w14:textId="77777777">
      <w:pPr>
        <w:rPr>
          <w:rFonts w:ascii="Times New Roman" w:hAnsi="Times New Roman" w:cs="Times New Roman"/>
        </w:rPr>
      </w:pPr>
    </w:p>
    <w:p w:rsidR="005E526B" w:rsidRDefault="00000000" w14:paraId="1D778B4E" w14:textId="77777777">
      <w:pPr>
        <w:rPr>
          <w:rFonts w:ascii="Times New Roman" w:hAnsi="Times New Roman" w:cs="Times New Roman"/>
        </w:rPr>
      </w:pPr>
      <w:r>
        <w:rPr>
          <w:rFonts w:ascii="Times New Roman" w:hAnsi="Times New Roman" w:cs="Times New Roman"/>
        </w:rPr>
        <w:t xml:space="preserve">Varga, A. (2002). </w:t>
      </w:r>
      <w:proofErr w:type="spellStart"/>
      <w:r>
        <w:rPr>
          <w:rFonts w:ascii="Times New Roman" w:hAnsi="Times New Roman" w:cs="Times New Roman"/>
        </w:rPr>
        <w:t>Térökonometria</w:t>
      </w:r>
      <w:proofErr w:type="spellEnd"/>
      <w:r>
        <w:rPr>
          <w:rFonts w:ascii="Times New Roman" w:hAnsi="Times New Roman" w:cs="Times New Roman"/>
        </w:rPr>
        <w:t xml:space="preserve">. </w:t>
      </w:r>
      <w:r>
        <w:rPr>
          <w:rFonts w:ascii="Times New Roman" w:hAnsi="Times New Roman" w:cs="Times New Roman"/>
          <w:i/>
          <w:iCs/>
        </w:rPr>
        <w:t>Statisztikai Szemle</w:t>
      </w:r>
      <w:r>
        <w:rPr>
          <w:rFonts w:ascii="Times New Roman" w:hAnsi="Times New Roman" w:cs="Times New Roman"/>
        </w:rPr>
        <w:t xml:space="preserve">, 80(4), 354-370. Forrás: </w:t>
      </w:r>
      <w:hyperlink r:id="rId22">
        <w:r>
          <w:rPr>
            <w:rStyle w:val="Hyperlink"/>
            <w:rFonts w:ascii="Times New Roman" w:hAnsi="Times New Roman" w:cs="Times New Roman"/>
            <w:color w:val="auto"/>
            <w:u w:val="none"/>
          </w:rPr>
          <w:t>https://www.ksh.hu/statszemle_archive/2002/2002_04/2002_04_354.pdf</w:t>
        </w:r>
      </w:hyperlink>
    </w:p>
    <w:p w:rsidR="005E526B" w:rsidRDefault="005E526B" w14:paraId="1D778B4F" w14:textId="77777777">
      <w:pPr>
        <w:rPr>
          <w:rFonts w:ascii="Times New Roman" w:hAnsi="Times New Roman" w:cs="Times New Roman"/>
        </w:rPr>
      </w:pPr>
    </w:p>
    <w:p w:rsidR="005E526B" w:rsidRDefault="00000000" w14:paraId="1D778B50" w14:textId="77777777">
      <w:pPr>
        <w:rPr>
          <w:rFonts w:ascii="Times New Roman" w:hAnsi="Times New Roman" w:cs="Times New Roman"/>
        </w:rPr>
      </w:pPr>
      <w:r>
        <w:rPr>
          <w:rFonts w:ascii="Times New Roman" w:hAnsi="Times New Roman" w:cs="Times New Roman"/>
        </w:rPr>
        <w:t xml:space="preserve">Vasárus, G. (2022). Városhatáron belüli szuburbanizáció Magyarországon – egy paradoxon feltárása. </w:t>
      </w:r>
      <w:r>
        <w:rPr>
          <w:rFonts w:ascii="Times New Roman" w:hAnsi="Times New Roman" w:cs="Times New Roman"/>
          <w:i/>
          <w:iCs/>
        </w:rPr>
        <w:t>Területi Statisztika,</w:t>
      </w:r>
      <w:r>
        <w:rPr>
          <w:rFonts w:ascii="Times New Roman" w:hAnsi="Times New Roman" w:cs="Times New Roman"/>
        </w:rPr>
        <w:t xml:space="preserve"> 62(4), 379–404. Forrás: https://doi.org/10.15196/ts620401</w:t>
      </w:r>
    </w:p>
    <w:p w:rsidR="005E526B" w:rsidRDefault="005E526B" w14:paraId="1D778B51" w14:textId="77777777">
      <w:pPr>
        <w:rPr>
          <w:rFonts w:ascii="Times New Roman" w:hAnsi="Times New Roman" w:cs="Times New Roman"/>
        </w:rPr>
      </w:pPr>
    </w:p>
    <w:p w:rsidR="005E526B" w:rsidRDefault="00000000" w14:paraId="1D778B52" w14:textId="77777777">
      <w:pPr>
        <w:rPr>
          <w:rFonts w:ascii="Times New Roman" w:hAnsi="Times New Roman" w:cs="Times New Roman"/>
        </w:rPr>
      </w:pPr>
      <w:r>
        <w:rPr>
          <w:rFonts w:ascii="Times New Roman" w:hAnsi="Times New Roman" w:cs="Times New Roman"/>
        </w:rPr>
        <w:t xml:space="preserve">Wood, S. N. (2003). </w:t>
      </w:r>
      <w:proofErr w:type="spellStart"/>
      <w:r>
        <w:rPr>
          <w:rFonts w:ascii="Times New Roman" w:hAnsi="Times New Roman" w:cs="Times New Roman"/>
        </w:rPr>
        <w:t>Thin</w:t>
      </w:r>
      <w:proofErr w:type="spellEnd"/>
      <w:r>
        <w:rPr>
          <w:rFonts w:ascii="Times New Roman" w:hAnsi="Times New Roman" w:cs="Times New Roman"/>
        </w:rPr>
        <w:t xml:space="preserve"> </w:t>
      </w:r>
      <w:proofErr w:type="spellStart"/>
      <w:r>
        <w:rPr>
          <w:rFonts w:ascii="Times New Roman" w:hAnsi="Times New Roman" w:cs="Times New Roman"/>
        </w:rPr>
        <w:t>Plate</w:t>
      </w:r>
      <w:proofErr w:type="spellEnd"/>
      <w:r>
        <w:rPr>
          <w:rFonts w:ascii="Times New Roman" w:hAnsi="Times New Roman" w:cs="Times New Roman"/>
        </w:rPr>
        <w:t xml:space="preserve"> </w:t>
      </w:r>
      <w:proofErr w:type="spellStart"/>
      <w:r>
        <w:rPr>
          <w:rFonts w:ascii="Times New Roman" w:hAnsi="Times New Roman" w:cs="Times New Roman"/>
        </w:rPr>
        <w:t>Regression</w:t>
      </w:r>
      <w:proofErr w:type="spellEnd"/>
      <w:r>
        <w:rPr>
          <w:rFonts w:ascii="Times New Roman" w:hAnsi="Times New Roman" w:cs="Times New Roman"/>
        </w:rPr>
        <w:t xml:space="preserve"> </w:t>
      </w:r>
      <w:proofErr w:type="spellStart"/>
      <w:r>
        <w:rPr>
          <w:rFonts w:ascii="Times New Roman" w:hAnsi="Times New Roman" w:cs="Times New Roman"/>
        </w:rPr>
        <w:t>Splines</w:t>
      </w:r>
      <w:proofErr w:type="spellEnd"/>
      <w:r>
        <w:rPr>
          <w:rFonts w:ascii="Times New Roman" w:hAnsi="Times New Roman" w:cs="Times New Roman"/>
        </w:rPr>
        <w:t xml:space="preserve">. </w:t>
      </w:r>
      <w:r>
        <w:rPr>
          <w:rFonts w:ascii="Times New Roman" w:hAnsi="Times New Roman" w:cs="Times New Roman"/>
          <w:i/>
          <w:iCs/>
        </w:rPr>
        <w:t xml:space="preserve">Journal of </w:t>
      </w:r>
      <w:proofErr w:type="spellStart"/>
      <w:r>
        <w:rPr>
          <w:rFonts w:ascii="Times New Roman" w:hAnsi="Times New Roman" w:cs="Times New Roman"/>
          <w:i/>
          <w:iCs/>
        </w:rPr>
        <w:t>the</w:t>
      </w:r>
      <w:proofErr w:type="spellEnd"/>
      <w:r>
        <w:rPr>
          <w:rFonts w:ascii="Times New Roman" w:hAnsi="Times New Roman" w:cs="Times New Roman"/>
          <w:i/>
          <w:iCs/>
        </w:rPr>
        <w:t xml:space="preserve"> Royal </w:t>
      </w:r>
      <w:proofErr w:type="spellStart"/>
      <w:r>
        <w:rPr>
          <w:rFonts w:ascii="Times New Roman" w:hAnsi="Times New Roman" w:cs="Times New Roman"/>
          <w:i/>
          <w:iCs/>
        </w:rPr>
        <w:t>Statistical</w:t>
      </w:r>
      <w:proofErr w:type="spellEnd"/>
      <w:r>
        <w:rPr>
          <w:rFonts w:ascii="Times New Roman" w:hAnsi="Times New Roman" w:cs="Times New Roman"/>
          <w:i/>
          <w:iCs/>
        </w:rPr>
        <w:t xml:space="preserve"> Society. </w:t>
      </w:r>
      <w:proofErr w:type="spellStart"/>
      <w:r>
        <w:rPr>
          <w:rFonts w:ascii="Times New Roman" w:hAnsi="Times New Roman" w:cs="Times New Roman"/>
          <w:i/>
          <w:iCs/>
        </w:rPr>
        <w:t>Series</w:t>
      </w:r>
      <w:proofErr w:type="spellEnd"/>
      <w:r>
        <w:rPr>
          <w:rFonts w:ascii="Times New Roman" w:hAnsi="Times New Roman" w:cs="Times New Roman"/>
          <w:i/>
          <w:iCs/>
        </w:rPr>
        <w:t xml:space="preserve"> B (</w:t>
      </w:r>
      <w:proofErr w:type="spellStart"/>
      <w:r>
        <w:rPr>
          <w:rFonts w:ascii="Times New Roman" w:hAnsi="Times New Roman" w:cs="Times New Roman"/>
          <w:i/>
          <w:iCs/>
        </w:rPr>
        <w:t>Statistical</w:t>
      </w:r>
      <w:proofErr w:type="spellEnd"/>
      <w:r>
        <w:rPr>
          <w:rFonts w:ascii="Times New Roman" w:hAnsi="Times New Roman" w:cs="Times New Roman"/>
          <w:i/>
          <w:iCs/>
        </w:rPr>
        <w:t xml:space="preserve"> </w:t>
      </w:r>
      <w:proofErr w:type="spellStart"/>
      <w:r>
        <w:rPr>
          <w:rFonts w:ascii="Times New Roman" w:hAnsi="Times New Roman" w:cs="Times New Roman"/>
          <w:i/>
          <w:iCs/>
        </w:rPr>
        <w:t>Methodology</w:t>
      </w:r>
      <w:proofErr w:type="spellEnd"/>
      <w:r>
        <w:rPr>
          <w:rFonts w:ascii="Times New Roman" w:hAnsi="Times New Roman" w:cs="Times New Roman"/>
          <w:i/>
          <w:iCs/>
        </w:rPr>
        <w:t>), 65</w:t>
      </w:r>
      <w:r>
        <w:rPr>
          <w:rFonts w:ascii="Times New Roman" w:hAnsi="Times New Roman" w:cs="Times New Roman"/>
        </w:rPr>
        <w:t>(1), 95–114. http://www.jstor.org/stable/3088828</w:t>
      </w:r>
    </w:p>
    <w:p w:rsidR="005E526B" w:rsidRDefault="005E526B" w14:paraId="1D778B53" w14:textId="77777777">
      <w:pPr>
        <w:rPr>
          <w:rFonts w:ascii="Times New Roman" w:hAnsi="Times New Roman" w:cs="Times New Roman"/>
        </w:rPr>
      </w:pPr>
    </w:p>
    <w:p w:rsidR="005E526B" w:rsidRDefault="00000000" w14:paraId="1D778B54" w14:textId="77777777">
      <w:pPr>
        <w:rPr>
          <w:rFonts w:ascii="Times New Roman" w:hAnsi="Times New Roman" w:cs="Times New Roman"/>
          <w:sz w:val="24"/>
          <w:szCs w:val="24"/>
        </w:rPr>
      </w:pPr>
      <w:proofErr w:type="spellStart"/>
      <w:r>
        <w:rPr>
          <w:rFonts w:ascii="Times New Roman" w:hAnsi="Times New Roman" w:cs="Times New Roman"/>
          <w:color w:val="222222"/>
          <w:shd w:val="clear" w:color="auto" w:fill="FFFFFF"/>
        </w:rPr>
        <w:t>Wooldridge</w:t>
      </w:r>
      <w:proofErr w:type="spellEnd"/>
      <w:r>
        <w:rPr>
          <w:rFonts w:ascii="Times New Roman" w:hAnsi="Times New Roman" w:cs="Times New Roman"/>
          <w:color w:val="222222"/>
          <w:shd w:val="clear" w:color="auto" w:fill="FFFFFF"/>
        </w:rPr>
        <w:t>, J. M. (2010). </w:t>
      </w:r>
      <w:proofErr w:type="spellStart"/>
      <w:r>
        <w:rPr>
          <w:rFonts w:ascii="Times New Roman" w:hAnsi="Times New Roman" w:cs="Times New Roman"/>
          <w:i/>
          <w:iCs/>
          <w:color w:val="222222"/>
          <w:shd w:val="clear" w:color="auto" w:fill="FFFFFF"/>
        </w:rPr>
        <w:t>Econometric</w:t>
      </w:r>
      <w:proofErr w:type="spellEnd"/>
      <w:r>
        <w:rPr>
          <w:rFonts w:ascii="Times New Roman" w:hAnsi="Times New Roman" w:cs="Times New Roman"/>
          <w:i/>
          <w:iCs/>
          <w:color w:val="222222"/>
          <w:shd w:val="clear" w:color="auto" w:fill="FFFFFF"/>
        </w:rPr>
        <w:t xml:space="preserve"> </w:t>
      </w:r>
      <w:proofErr w:type="spellStart"/>
      <w:r>
        <w:rPr>
          <w:rFonts w:ascii="Times New Roman" w:hAnsi="Times New Roman" w:cs="Times New Roman"/>
          <w:i/>
          <w:iCs/>
          <w:color w:val="222222"/>
          <w:shd w:val="clear" w:color="auto" w:fill="FFFFFF"/>
        </w:rPr>
        <w:t>analysis</w:t>
      </w:r>
      <w:proofErr w:type="spellEnd"/>
      <w:r>
        <w:rPr>
          <w:rFonts w:ascii="Times New Roman" w:hAnsi="Times New Roman" w:cs="Times New Roman"/>
          <w:i/>
          <w:iCs/>
          <w:color w:val="222222"/>
          <w:shd w:val="clear" w:color="auto" w:fill="FFFFFF"/>
        </w:rPr>
        <w:t xml:space="preserve"> of </w:t>
      </w:r>
      <w:proofErr w:type="spellStart"/>
      <w:r>
        <w:rPr>
          <w:rFonts w:ascii="Times New Roman" w:hAnsi="Times New Roman" w:cs="Times New Roman"/>
          <w:i/>
          <w:iCs/>
          <w:color w:val="222222"/>
          <w:shd w:val="clear" w:color="auto" w:fill="FFFFFF"/>
        </w:rPr>
        <w:t>cross</w:t>
      </w:r>
      <w:proofErr w:type="spellEnd"/>
      <w:r>
        <w:rPr>
          <w:rFonts w:ascii="Times New Roman" w:hAnsi="Times New Roman" w:cs="Times New Roman"/>
          <w:i/>
          <w:iCs/>
          <w:color w:val="222222"/>
          <w:shd w:val="clear" w:color="auto" w:fill="FFFFFF"/>
        </w:rPr>
        <w:t xml:space="preserve"> </w:t>
      </w:r>
      <w:proofErr w:type="spellStart"/>
      <w:r>
        <w:rPr>
          <w:rFonts w:ascii="Times New Roman" w:hAnsi="Times New Roman" w:cs="Times New Roman"/>
          <w:i/>
          <w:iCs/>
          <w:color w:val="222222"/>
          <w:shd w:val="clear" w:color="auto" w:fill="FFFFFF"/>
        </w:rPr>
        <w:t>section</w:t>
      </w:r>
      <w:proofErr w:type="spellEnd"/>
      <w:r>
        <w:rPr>
          <w:rFonts w:ascii="Times New Roman" w:hAnsi="Times New Roman" w:cs="Times New Roman"/>
          <w:i/>
          <w:iCs/>
          <w:color w:val="222222"/>
          <w:shd w:val="clear" w:color="auto" w:fill="FFFFFF"/>
        </w:rPr>
        <w:t xml:space="preserve"> and panel </w:t>
      </w:r>
      <w:proofErr w:type="spellStart"/>
      <w:r>
        <w:rPr>
          <w:rFonts w:ascii="Times New Roman" w:hAnsi="Times New Roman" w:cs="Times New Roman"/>
          <w:i/>
          <w:iCs/>
          <w:color w:val="222222"/>
          <w:shd w:val="clear" w:color="auto" w:fill="FFFFFF"/>
        </w:rPr>
        <w:t>data</w:t>
      </w:r>
      <w:proofErr w:type="spellEnd"/>
      <w:r>
        <w:rPr>
          <w:rFonts w:ascii="Times New Roman" w:hAnsi="Times New Roman" w:cs="Times New Roman"/>
          <w:color w:val="222222"/>
          <w:shd w:val="clear" w:color="auto" w:fill="FFFFFF"/>
        </w:rPr>
        <w:t xml:space="preserve">. MIT </w:t>
      </w:r>
      <w:proofErr w:type="spellStart"/>
      <w:r>
        <w:rPr>
          <w:rFonts w:ascii="Times New Roman" w:hAnsi="Times New Roman" w:cs="Times New Roman"/>
          <w:color w:val="222222"/>
          <w:shd w:val="clear" w:color="auto" w:fill="FFFFFF"/>
        </w:rPr>
        <w:t>press</w:t>
      </w:r>
      <w:proofErr w:type="spellEnd"/>
      <w:r>
        <w:rPr>
          <w:rFonts w:ascii="Times New Roman" w:hAnsi="Times New Roman" w:cs="Times New Roman"/>
          <w:color w:val="222222"/>
          <w:shd w:val="clear" w:color="auto" w:fill="FFFFFF"/>
        </w:rPr>
        <w:t>.</w:t>
      </w:r>
    </w:p>
    <w:p w:rsidR="005E526B" w:rsidRDefault="005E526B" w14:paraId="1D778B55" w14:textId="77777777">
      <w:pPr>
        <w:rPr>
          <w:rFonts w:ascii="Times New Roman" w:hAnsi="Times New Roman" w:cs="Times New Roman"/>
        </w:rPr>
      </w:pPr>
    </w:p>
    <w:p w:rsidR="005E526B" w:rsidRDefault="00000000" w14:paraId="1D778B56" w14:textId="77777777">
      <w:pPr>
        <w:rPr>
          <w:rFonts w:ascii="Times New Roman" w:hAnsi="Times New Roman" w:cs="Times New Roman"/>
        </w:rPr>
      </w:pPr>
      <w:r>
        <w:rPr>
          <w:rFonts w:ascii="Times New Roman" w:hAnsi="Times New Roman" w:cs="Times New Roman"/>
        </w:rPr>
        <w:t>Internetes források:</w:t>
      </w:r>
    </w:p>
    <w:p w:rsidR="005E526B" w:rsidRDefault="005E526B" w14:paraId="1D778B57" w14:textId="77777777">
      <w:pPr>
        <w:rPr>
          <w:rFonts w:ascii="Times New Roman" w:hAnsi="Times New Roman" w:cs="Times New Roman"/>
        </w:rPr>
      </w:pPr>
    </w:p>
    <w:p w:rsidR="005E526B" w:rsidRDefault="00000000" w14:paraId="1D778B58" w14:textId="77777777">
      <w:pPr>
        <w:rPr>
          <w:rFonts w:ascii="Times New Roman" w:hAnsi="Times New Roman" w:cs="Times New Roman"/>
        </w:rPr>
      </w:pPr>
      <w:r>
        <w:rPr>
          <w:rFonts w:ascii="Times New Roman" w:hAnsi="Times New Roman" w:cs="Times New Roman"/>
        </w:rPr>
        <w:t xml:space="preserve">Google </w:t>
      </w:r>
      <w:proofErr w:type="spellStart"/>
      <w:r>
        <w:rPr>
          <w:rFonts w:ascii="Times New Roman" w:hAnsi="Times New Roman" w:cs="Times New Roman"/>
        </w:rPr>
        <w:t>Trends</w:t>
      </w:r>
      <w:proofErr w:type="spellEnd"/>
      <w:r>
        <w:rPr>
          <w:rFonts w:ascii="Times New Roman" w:hAnsi="Times New Roman" w:cs="Times New Roman"/>
        </w:rPr>
        <w:t xml:space="preserve"> (</w:t>
      </w:r>
      <w:proofErr w:type="spellStart"/>
      <w:r>
        <w:rPr>
          <w:rFonts w:ascii="Times New Roman" w:hAnsi="Times New Roman" w:cs="Times New Roman"/>
        </w:rPr>
        <w:t>n.d</w:t>
      </w:r>
      <w:proofErr w:type="spellEnd"/>
      <w:r>
        <w:rPr>
          <w:rFonts w:ascii="Times New Roman" w:hAnsi="Times New Roman" w:cs="Times New Roman"/>
        </w:rPr>
        <w:t xml:space="preserve">.). „CSOK”. https://trends.google.com/trends/explore?date=all&amp;geo=HU&amp;q=CSOK&amp;hl=hu, </w:t>
      </w:r>
      <w:r>
        <w:rPr>
          <w:rStyle w:val="Hyperlink"/>
          <w:rFonts w:ascii="Times New Roman" w:hAnsi="Times New Roman" w:cs="Times New Roman"/>
          <w:color w:val="auto"/>
          <w:u w:val="none"/>
        </w:rPr>
        <w:t>Letöltés dátuma: 2023.04.08.</w:t>
      </w:r>
    </w:p>
    <w:p w:rsidR="005E526B" w:rsidRDefault="005E526B" w14:paraId="1D778B59" w14:textId="77777777">
      <w:pPr>
        <w:rPr>
          <w:rFonts w:ascii="Times New Roman" w:hAnsi="Times New Roman" w:cs="Times New Roman"/>
        </w:rPr>
      </w:pPr>
    </w:p>
    <w:p w:rsidR="005E526B" w:rsidRDefault="00000000" w14:paraId="1D778B5A" w14:textId="77777777">
      <w:pPr>
        <w:rPr>
          <w:rFonts w:ascii="Times New Roman" w:hAnsi="Times New Roman" w:cs="Times New Roman"/>
        </w:rPr>
      </w:pPr>
      <w:r>
        <w:rPr>
          <w:rFonts w:ascii="Times New Roman" w:hAnsi="Times New Roman" w:cs="Times New Roman"/>
        </w:rPr>
        <w:t xml:space="preserve">Központi Statisztika Hivatal. (2023). </w:t>
      </w:r>
      <w:r>
        <w:rPr>
          <w:rFonts w:ascii="Times New Roman" w:hAnsi="Times New Roman" w:cs="Times New Roman"/>
          <w:i/>
          <w:iCs/>
        </w:rPr>
        <w:t>Térképes Interaktív Megjelenítő Alkalmazás</w:t>
      </w:r>
      <w:r>
        <w:rPr>
          <w:rFonts w:ascii="Times New Roman" w:hAnsi="Times New Roman" w:cs="Times New Roman"/>
        </w:rPr>
        <w:t xml:space="preserve">. </w:t>
      </w:r>
      <w:hyperlink r:id="rId23">
        <w:r>
          <w:rPr>
            <w:rStyle w:val="Hyperlink"/>
            <w:rFonts w:ascii="Times New Roman" w:hAnsi="Times New Roman" w:cs="Times New Roman"/>
            <w:color w:val="auto"/>
            <w:u w:val="none"/>
          </w:rPr>
          <w:t>https://map.ksh.hu/timea/?locale=hu</w:t>
        </w:r>
      </w:hyperlink>
      <w:r>
        <w:rPr>
          <w:rStyle w:val="Hyperlink"/>
          <w:rFonts w:ascii="Times New Roman" w:hAnsi="Times New Roman" w:cs="Times New Roman"/>
          <w:color w:val="auto"/>
          <w:u w:val="none"/>
        </w:rPr>
        <w:t>, Letöltés dátuma: 2023.04.08.</w:t>
      </w:r>
    </w:p>
    <w:p w:rsidR="005E526B" w:rsidRDefault="005E526B" w14:paraId="1D778B5B" w14:textId="77777777">
      <w:pPr>
        <w:rPr>
          <w:rFonts w:ascii="Times New Roman" w:hAnsi="Times New Roman" w:cs="Times New Roman"/>
        </w:rPr>
      </w:pPr>
    </w:p>
    <w:p w:rsidR="005E526B" w:rsidRDefault="00000000" w14:paraId="1D778B5C" w14:textId="77777777">
      <w:pPr>
        <w:rPr>
          <w:rFonts w:ascii="Times New Roman" w:hAnsi="Times New Roman" w:cs="Times New Roman"/>
        </w:rPr>
      </w:pPr>
      <w:r>
        <w:rPr>
          <w:rFonts w:ascii="Times New Roman" w:hAnsi="Times New Roman" w:cs="Times New Roman"/>
        </w:rPr>
        <w:t>Hivatkozott jogszabályok:</w:t>
      </w:r>
    </w:p>
    <w:p w:rsidR="005E526B" w:rsidRDefault="005E526B" w14:paraId="1D778B5D" w14:textId="77777777">
      <w:pPr>
        <w:rPr>
          <w:rFonts w:ascii="Times New Roman" w:hAnsi="Times New Roman" w:cs="Times New Roman"/>
        </w:rPr>
      </w:pPr>
    </w:p>
    <w:p w:rsidR="005E526B" w:rsidRDefault="00000000" w14:paraId="1D778B5E" w14:textId="77777777">
      <w:pPr>
        <w:rPr>
          <w:rFonts w:ascii="Times New Roman" w:hAnsi="Times New Roman" w:cs="Times New Roman"/>
        </w:rPr>
      </w:pPr>
      <w:r>
        <w:rPr>
          <w:rFonts w:ascii="Times New Roman" w:hAnsi="Times New Roman" w:cs="Times New Roman"/>
        </w:rPr>
        <w:t>16/2016. (II. 10.) Korm. rendelet az új lakások építéséhez, vásárlásához kapcsolódó lakáscélú támogatásról</w:t>
      </w:r>
    </w:p>
    <w:p w:rsidR="005E526B" w:rsidRDefault="005E526B" w14:paraId="1D778B5F" w14:textId="77777777">
      <w:pPr>
        <w:rPr>
          <w:rFonts w:ascii="Times New Roman" w:hAnsi="Times New Roman" w:cs="Times New Roman"/>
        </w:rPr>
      </w:pPr>
    </w:p>
    <w:p w:rsidR="005E526B" w:rsidRDefault="00000000" w14:paraId="1D778B60" w14:textId="77777777">
      <w:pPr>
        <w:rPr>
          <w:rFonts w:ascii="Times New Roman" w:hAnsi="Times New Roman" w:cs="Times New Roman"/>
        </w:rPr>
      </w:pPr>
      <w:r>
        <w:rPr>
          <w:rFonts w:ascii="Times New Roman" w:hAnsi="Times New Roman" w:cs="Times New Roman"/>
        </w:rPr>
        <w:t>17/2016. (II. 10.) Korm. rendelet a használt lakás vásárlásához, bővítéséhez igényelhető</w:t>
      </w:r>
    </w:p>
    <w:p w:rsidR="005E526B" w:rsidRDefault="00000000" w14:paraId="1D778B61" w14:textId="77777777">
      <w:pPr>
        <w:rPr>
          <w:rFonts w:ascii="Times New Roman" w:hAnsi="Times New Roman" w:cs="Times New Roman"/>
        </w:rPr>
      </w:pPr>
      <w:r>
        <w:rPr>
          <w:rFonts w:ascii="Times New Roman" w:hAnsi="Times New Roman" w:cs="Times New Roman"/>
        </w:rPr>
        <w:t>családi otthonteremtési kedvezményről</w:t>
      </w:r>
    </w:p>
    <w:p w:rsidR="005E526B" w:rsidRDefault="005E526B" w14:paraId="1D778B62" w14:textId="77777777">
      <w:pPr>
        <w:rPr>
          <w:rFonts w:ascii="Times New Roman" w:hAnsi="Times New Roman" w:cs="Times New Roman"/>
        </w:rPr>
      </w:pPr>
    </w:p>
    <w:p w:rsidR="005E526B" w:rsidRDefault="00000000" w14:paraId="1D778B63" w14:textId="77777777">
      <w:pPr>
        <w:rPr>
          <w:rFonts w:ascii="Times New Roman" w:hAnsi="Times New Roman" w:cs="Times New Roman"/>
        </w:rPr>
      </w:pPr>
      <w:r>
        <w:rPr>
          <w:rFonts w:ascii="Times New Roman" w:hAnsi="Times New Roman" w:cs="Times New Roman"/>
        </w:rPr>
        <w:t>44/2019. (III. 12.) Korm. rendelet a babaváró támogatásról</w:t>
      </w:r>
    </w:p>
    <w:p w:rsidR="005E526B" w:rsidRDefault="005E526B" w14:paraId="1D778B64" w14:textId="77777777">
      <w:pPr>
        <w:rPr>
          <w:rFonts w:ascii="Times New Roman" w:hAnsi="Times New Roman" w:cs="Times New Roman"/>
        </w:rPr>
      </w:pPr>
    </w:p>
    <w:p w:rsidR="005E526B" w:rsidRDefault="00000000" w14:paraId="1D778B65" w14:textId="77777777">
      <w:pPr>
        <w:rPr>
          <w:rFonts w:ascii="Times New Roman" w:hAnsi="Times New Roman" w:cs="Times New Roman"/>
        </w:rPr>
      </w:pPr>
      <w:r>
        <w:rPr>
          <w:rFonts w:ascii="Times New Roman" w:hAnsi="Times New Roman" w:cs="Times New Roman"/>
        </w:rPr>
        <w:t>2012. évi XCIII. törvény a járások kialakításáról, valamint egyes ezzel összefüggő törvények</w:t>
      </w:r>
    </w:p>
    <w:p w:rsidR="005E526B" w:rsidRDefault="00000000" w14:paraId="1D778B66" w14:textId="77777777">
      <w:pPr>
        <w:rPr>
          <w:rFonts w:ascii="Times New Roman" w:hAnsi="Times New Roman" w:cs="Times New Roman"/>
        </w:rPr>
      </w:pPr>
      <w:r>
        <w:rPr>
          <w:rFonts w:ascii="Times New Roman" w:hAnsi="Times New Roman" w:cs="Times New Roman"/>
        </w:rPr>
        <w:t>módosításáról</w:t>
      </w:r>
      <w:r>
        <w:br w:type="page"/>
      </w:r>
    </w:p>
    <w:p w:rsidR="005E526B" w:rsidRDefault="00000000" w14:paraId="1D778B67" w14:textId="77777777">
      <w:pPr>
        <w:jc w:val="center"/>
        <w:rPr>
          <w:rFonts w:ascii="Times New Roman" w:hAnsi="Times New Roman" w:cs="Times New Roman"/>
          <w:i/>
          <w:iCs/>
        </w:rPr>
      </w:pPr>
      <w:r>
        <w:rPr>
          <w:rFonts w:ascii="Times New Roman" w:hAnsi="Times New Roman" w:cs="Times New Roman"/>
          <w:i/>
          <w:iCs/>
        </w:rPr>
        <w:t>3. ábra: korrelációs mátrix</w:t>
      </w:r>
    </w:p>
    <w:p w:rsidR="005E526B" w:rsidRDefault="00000000" w14:paraId="1D778B68" w14:textId="77777777">
      <w:pPr>
        <w:jc w:val="center"/>
        <w:rPr>
          <w:rFonts w:ascii="Times New Roman" w:hAnsi="Times New Roman" w:cs="Times New Roman"/>
          <w:i/>
          <w:iCs/>
        </w:rPr>
      </w:pPr>
      <w:r>
        <w:rPr>
          <w:noProof/>
        </w:rPr>
        <w:drawing>
          <wp:anchor distT="0" distB="0" distL="0" distR="0" simplePos="0" relativeHeight="4" behindDoc="0" locked="0" layoutInCell="0" allowOverlap="1" wp14:anchorId="1D778B72" wp14:editId="1D778B73">
            <wp:simplePos x="0" y="0"/>
            <wp:positionH relativeFrom="column">
              <wp:align>center</wp:align>
            </wp:positionH>
            <wp:positionV relativeFrom="paragraph">
              <wp:posOffset>635</wp:posOffset>
            </wp:positionV>
            <wp:extent cx="5731510" cy="5731510"/>
            <wp:effectExtent l="0" t="0" r="0" b="0"/>
            <wp:wrapSquare wrapText="largest"/>
            <wp:docPr id="4" name="Ké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2"/>
                    <pic:cNvPicPr>
                      <a:picLocks noChangeAspect="1" noChangeArrowheads="1"/>
                    </pic:cNvPicPr>
                  </pic:nvPicPr>
                  <pic:blipFill>
                    <a:blip r:embed="rId24"/>
                    <a:stretch>
                      <a:fillRect/>
                    </a:stretch>
                  </pic:blipFill>
                  <pic:spPr bwMode="auto">
                    <a:xfrm>
                      <a:off x="0" y="0"/>
                      <a:ext cx="5731510" cy="5731510"/>
                    </a:xfrm>
                    <a:prstGeom prst="rect">
                      <a:avLst/>
                    </a:prstGeom>
                  </pic:spPr>
                </pic:pic>
              </a:graphicData>
            </a:graphic>
          </wp:anchor>
        </w:drawing>
      </w:r>
      <w:r>
        <w:rPr>
          <w:rFonts w:ascii="Times New Roman" w:hAnsi="Times New Roman" w:cs="Times New Roman"/>
          <w:i/>
          <w:sz w:val="24"/>
          <w:szCs w:val="24"/>
        </w:rPr>
        <w:t>Forrás: KSH, saját számítás</w:t>
      </w:r>
    </w:p>
    <w:p w:rsidR="005E526B" w:rsidRDefault="005E526B" w14:paraId="1D778B69" w14:textId="77777777">
      <w:pPr>
        <w:rPr>
          <w:rFonts w:ascii="Times New Roman" w:hAnsi="Times New Roman" w:cs="Times New Roman"/>
        </w:rPr>
      </w:pPr>
    </w:p>
    <w:p w:rsidR="005E526B" w:rsidRDefault="005E526B" w14:paraId="1D778B6A" w14:textId="77777777">
      <w:pPr>
        <w:rPr>
          <w:rFonts w:ascii="Times New Roman" w:hAnsi="Times New Roman" w:cs="Times New Roman"/>
        </w:rPr>
      </w:pPr>
    </w:p>
    <w:p w:rsidR="005E526B" w:rsidRDefault="00000000" w14:paraId="1D778B6B" w14:textId="77777777">
      <w:pPr>
        <w:rPr>
          <w:rFonts w:ascii="Times New Roman" w:hAnsi="Times New Roman" w:cs="Times New Roman"/>
        </w:rPr>
      </w:pPr>
      <w:r>
        <w:rPr>
          <w:rFonts w:ascii="Times New Roman" w:hAnsi="Times New Roman" w:cs="Times New Roman"/>
        </w:rPr>
        <w:t xml:space="preserve">További adatvizualizációkhoz a készítettem egy R </w:t>
      </w:r>
      <w:proofErr w:type="spellStart"/>
      <w:r>
        <w:rPr>
          <w:rFonts w:ascii="Times New Roman" w:hAnsi="Times New Roman" w:cs="Times New Roman"/>
        </w:rPr>
        <w:t>Shiny</w:t>
      </w:r>
      <w:proofErr w:type="spellEnd"/>
      <w:r>
        <w:rPr>
          <w:rFonts w:ascii="Times New Roman" w:hAnsi="Times New Roman" w:cs="Times New Roman"/>
        </w:rPr>
        <w:t xml:space="preserve"> webappot a dolgozatban használt adatforrásokból, ami az alábbi linken érhető el: https://dleves.shinyapps.io/SzakdolgozatMapPlot/</w:t>
      </w:r>
    </w:p>
    <w:sectPr w:rsidR="005E526B">
      <w:footerReference w:type="default" r:id="rId25"/>
      <w:pgSz w:w="11906" w:h="16838" w:orient="portrait"/>
      <w:pgMar w:top="1440" w:right="1440" w:bottom="1440" w:left="1440" w:header="0" w:footer="0" w:gutter="0"/>
      <w:pgNumType w:start="0"/>
      <w:cols w:space="708"/>
      <w:formProt w:val="0"/>
      <w:titlePg/>
      <w:docGrid w:linePitch="299"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KL" w:author="Kovács László" w:date="2024-02-28T11:02:00Z" w:id="4">
    <w:p w:rsidR="00214934" w:rsidP="001922B6" w:rsidRDefault="00214934" w14:paraId="463DF0DA" w14:textId="77777777">
      <w:pPr>
        <w:pStyle w:val="CommentText"/>
      </w:pPr>
      <w:r>
        <w:rPr>
          <w:rStyle w:val="CommentReference"/>
        </w:rPr>
        <w:annotationRef/>
      </w:r>
      <w:r>
        <w:t>Érdemes lehet konkrétan megadni mikor.</w:t>
      </w:r>
    </w:p>
  </w:comment>
  <w:comment w:initials="KL" w:author="Kovács László" w:date="2024-02-28T11:02:00Z" w:id="6">
    <w:p w:rsidR="007D1D77" w:rsidP="003B378B" w:rsidRDefault="007D1D77" w14:paraId="11FFD439" w14:textId="77777777">
      <w:pPr>
        <w:pStyle w:val="CommentText"/>
      </w:pPr>
      <w:r>
        <w:rPr>
          <w:rStyle w:val="CommentReference"/>
        </w:rPr>
        <w:annotationRef/>
      </w:r>
      <w:r>
        <w:t>Röviden 1-2 mondatban esetleg lehet írni miről szól ez.</w:t>
      </w:r>
    </w:p>
  </w:comment>
  <w:comment w:initials="KL" w:author="Kovács László" w:date="2024-02-28T11:03:00Z" w:id="7">
    <w:p w:rsidR="000F57EF" w:rsidP="00356562" w:rsidRDefault="000F57EF" w14:paraId="2425CF22" w14:textId="77777777">
      <w:pPr>
        <w:pStyle w:val="CommentText"/>
      </w:pPr>
      <w:r>
        <w:rPr>
          <w:rStyle w:val="CommentReference"/>
        </w:rPr>
        <w:annotationRef/>
      </w:r>
      <w:r>
        <w:t>Dolgozatomban/Kutatásomban --&gt; TDK és nem szakdoga lesz most a műfaj ☺️</w:t>
      </w:r>
    </w:p>
  </w:comment>
  <w:comment w:initials="KL" w:author="Kovács László" w:date="2024-02-28T11:02:00Z" w:id="8">
    <w:p w:rsidR="000F57EF" w:rsidP="00C82B7D" w:rsidRDefault="000F57EF" w14:paraId="45657041" w14:textId="5AE93DAD">
      <w:pPr>
        <w:pStyle w:val="CommentText"/>
      </w:pPr>
      <w:r>
        <w:rPr>
          <w:rStyle w:val="CommentReference"/>
        </w:rPr>
        <w:annotationRef/>
      </w:r>
      <w:r>
        <w:t>zárójelben esetleg példaként lehetne írni 1-2-t itt is már.</w:t>
      </w:r>
    </w:p>
  </w:comment>
  <w:comment w:initials="KL" w:author="Kovács László" w:date="2024-02-28T11:12:00Z" w:id="23">
    <w:p w:rsidR="00E23A1B" w:rsidP="00AF3579" w:rsidRDefault="00E23A1B" w14:paraId="69BE7422" w14:textId="77777777">
      <w:pPr>
        <w:pStyle w:val="CommentText"/>
      </w:pPr>
      <w:r>
        <w:rPr>
          <w:rStyle w:val="CommentReference"/>
        </w:rPr>
        <w:annotationRef/>
      </w:r>
      <w:r>
        <w:t>Esetleg meg lehet emlékezni arról is, hogy a kormány is a legtöbb rendeletét már Facebook bejegyzésben jelenti be először.</w:t>
      </w:r>
    </w:p>
  </w:comment>
  <w:comment w:initials="KL" w:author="Kovács László" w:date="2024-02-28T11:22:00Z" w:id="30">
    <w:p w:rsidR="00EF2A68" w:rsidP="00CA1213" w:rsidRDefault="00EF2A68" w14:paraId="21A8B667" w14:textId="77777777">
      <w:pPr>
        <w:pStyle w:val="CommentText"/>
      </w:pPr>
      <w:r>
        <w:rPr>
          <w:rStyle w:val="CommentReference"/>
        </w:rPr>
        <w:annotationRef/>
      </w:r>
      <w:r>
        <w:t>Érdemes lehet a változók leírását táblázatba foglalni, és a szövegben megadni mindegyikre valami rövid előzetes várakozást/hipotézist, hogy  miképpen hathatnak ezek a változók a lakásépítésekre.</w:t>
      </w:r>
    </w:p>
  </w:comment>
  <w:comment w:initials="KL" w:author="Kovács László" w:date="2024-02-28T11:23:00Z" w:id="31">
    <w:p w:rsidR="001F0F53" w:rsidP="00A209AD" w:rsidRDefault="005D3CB8" w14:paraId="0CEC754C" w14:textId="77777777">
      <w:pPr>
        <w:pStyle w:val="CommentText"/>
      </w:pPr>
      <w:r>
        <w:rPr>
          <w:rStyle w:val="CommentReference"/>
        </w:rPr>
        <w:annotationRef/>
      </w:r>
      <w:r w:rsidR="001F0F53">
        <w:t>Ez a rész akkor majd menjen ahhoz a részekhez az eredményekben, ahol kommentben jelzem. És ott majd jó lenne megadni a főkomponens-elemzés részleteit: egyes komponensekben megőrzött variancia-hányad, plusz az eredeti változók és a főkomponensek korrelációi (más néven loadingok).</w:t>
      </w:r>
    </w:p>
  </w:comment>
  <w:comment w:initials="KL" w:author="Kovács László" w:date="2024-02-28T11:24:00Z" w:id="35">
    <w:p w:rsidR="005D3CB8" w:rsidP="000B0DB4" w:rsidRDefault="005D3CB8" w14:paraId="52E8B83C" w14:textId="01D4E4FD">
      <w:pPr>
        <w:pStyle w:val="CommentText"/>
      </w:pPr>
      <w:r>
        <w:rPr>
          <w:rStyle w:val="CommentReference"/>
        </w:rPr>
        <w:annotationRef/>
      </w:r>
      <w:r>
        <w:t>COVID hatás lehetőségét itt jó említeni!</w:t>
      </w:r>
    </w:p>
  </w:comment>
  <w:comment w:initials="KL" w:author="Kovács László" w:date="2024-02-28T11:27:00Z" w:id="38">
    <w:p w:rsidR="00AE5DAB" w:rsidP="00C97F39" w:rsidRDefault="00AE5DAB" w14:paraId="41275EE9" w14:textId="77777777">
      <w:pPr>
        <w:pStyle w:val="CommentText"/>
      </w:pPr>
      <w:r>
        <w:rPr>
          <w:rStyle w:val="CommentReference"/>
        </w:rPr>
        <w:annotationRef/>
      </w:r>
      <w:r>
        <w:t>Szakszerűbben! 😃</w:t>
      </w:r>
    </w:p>
  </w:comment>
  <w:comment w:initials="KL" w:author="Kovács László" w:date="2024-02-28T11:30:00Z" w:id="39">
    <w:p w:rsidR="00390EA1" w:rsidP="002A172C" w:rsidRDefault="00390EA1" w14:paraId="13597E94" w14:textId="77777777">
      <w:pPr>
        <w:pStyle w:val="CommentText"/>
      </w:pPr>
      <w:r>
        <w:rPr>
          <w:rStyle w:val="CommentReference"/>
        </w:rPr>
        <w:annotationRef/>
      </w:r>
      <w:r>
        <w:t>Esetleg ha ezt valami forrással meg lehet támogatni, az nagyon szuper lenne!</w:t>
      </w:r>
    </w:p>
  </w:comment>
  <w:comment w:initials="KL" w:author="Kovács László" w:date="2024-02-28T11:42:00Z" w:id="46">
    <w:p w:rsidR="008254BF" w:rsidP="00572FA4" w:rsidRDefault="008254BF" w14:paraId="624F9EAD" w14:textId="77777777">
      <w:pPr>
        <w:pStyle w:val="CommentText"/>
      </w:pPr>
      <w:r>
        <w:rPr>
          <w:rStyle w:val="CommentReference"/>
        </w:rPr>
        <w:annotationRef/>
      </w:r>
      <w:r>
        <w:t>Én lehet a konkrét modelled egyenletét írnám fel, hogy f(szélesség, hosszúság) van benne meg ennek interakciója az évekkel.</w:t>
      </w:r>
    </w:p>
  </w:comment>
  <w:comment w:initials="KL" w:author="Kovács László" w:date="2024-02-28T11:49:00Z" w:id="54">
    <w:p w:rsidR="0077440F" w:rsidP="00841F25" w:rsidRDefault="0077440F" w14:paraId="6B60C658" w14:textId="77777777">
      <w:pPr>
        <w:pStyle w:val="CommentText"/>
      </w:pPr>
      <w:r>
        <w:rPr>
          <w:rStyle w:val="CommentReference"/>
        </w:rPr>
        <w:annotationRef/>
      </w:r>
      <w:r>
        <w:t>A tesztek nullhipotéziseit meg kell adni!</w:t>
      </w:r>
    </w:p>
  </w:comment>
  <w:comment w:initials="KL" w:author="Kovács László" w:date="2024-02-28T11:51:00Z" w:id="61">
    <w:p w:rsidR="007C3609" w:rsidP="00B0100D" w:rsidRDefault="007C3609" w14:paraId="2AF0A0CF" w14:textId="77777777">
      <w:pPr>
        <w:pStyle w:val="CommentText"/>
      </w:pPr>
      <w:r>
        <w:rPr>
          <w:rStyle w:val="CommentReference"/>
        </w:rPr>
        <w:annotationRef/>
      </w:r>
      <w:r>
        <w:t>Ez nem biztos, hogy kell.</w:t>
      </w:r>
    </w:p>
  </w:comment>
  <w:comment w:initials="KL" w:author="Kovács László" w:date="2024-02-28T12:39:00Z" w:id="65">
    <w:p w:rsidR="00232DAF" w:rsidP="00C60668" w:rsidRDefault="00232DAF" w14:paraId="3DD09E77" w14:textId="77777777">
      <w:pPr>
        <w:pStyle w:val="CommentText"/>
      </w:pPr>
      <w:r>
        <w:rPr>
          <w:rStyle w:val="CommentReference"/>
        </w:rPr>
        <w:annotationRef/>
      </w:r>
      <w:r>
        <w:t>Akkor ahogy a konzultáción beszéltük: érdemes kicsit bővebben kifejteni a SEM  egyenleteit és az ábrákon alkalmazott jelölésrendszert. Elsősorban a Vékás-vakhal cikk alapján lehet menni, de nem kell annyira alaposan.</w:t>
      </w:r>
    </w:p>
  </w:comment>
  <w:comment w:initials="KL" w:author="Kovács László" w:date="2024-02-28T12:42:00Z" w:id="71">
    <w:p w:rsidR="00E3537C" w:rsidP="00823059" w:rsidRDefault="00E3537C" w14:paraId="7C4B7932" w14:textId="77777777">
      <w:pPr>
        <w:pStyle w:val="CommentText"/>
      </w:pPr>
      <w:r>
        <w:rPr>
          <w:rStyle w:val="CommentReference"/>
        </w:rPr>
        <w:annotationRef/>
      </w:r>
      <w:r>
        <w:t>Mellékletbe, de akár ide is beszúrható majd egy korrelációs mátrix.</w:t>
      </w:r>
    </w:p>
  </w:comment>
  <w:comment w:initials="KL" w:author="Kovács László" w:date="2024-02-28T12:45:00Z" w:id="75">
    <w:p w:rsidR="008E24A6" w:rsidP="00D1688B" w:rsidRDefault="008E24A6" w14:paraId="2E623357" w14:textId="77777777">
      <w:pPr>
        <w:pStyle w:val="CommentText"/>
      </w:pPr>
      <w:r>
        <w:rPr>
          <w:rStyle w:val="CommentReference"/>
        </w:rPr>
        <w:annotationRef/>
      </w:r>
      <w:r>
        <w:t>Esetleg egy változó esetén mellékletbe érdemes lehet berakni egy térképet arról, hogy egy adott évre milyen becsléseket ad a GAM.</w:t>
      </w:r>
    </w:p>
  </w:comment>
  <w:comment w:initials="KL" w:author="Kovács László" w:date="2024-02-28T13:28:00Z" w:id="79">
    <w:p w:rsidR="005229FD" w:rsidP="00CE4562" w:rsidRDefault="005229FD" w14:paraId="771E5459" w14:textId="77777777">
      <w:pPr>
        <w:pStyle w:val="CommentText"/>
      </w:pPr>
      <w:r>
        <w:rPr>
          <w:rStyle w:val="CommentReference"/>
        </w:rPr>
        <w:annotationRef/>
      </w:r>
      <w:r>
        <w:t>Na, erről itt kell először írni, és ide rakd be majd az eredeti változók és a PC-k korrelációmátrixát (más néven a loadningokat)</w:t>
      </w:r>
    </w:p>
  </w:comment>
  <w:comment w:initials="KL" w:author="Kovács László" w:date="2024-02-28T13:31:00Z" w:id="80">
    <w:p w:rsidR="00637109" w:rsidP="00047115" w:rsidRDefault="00637109" w14:paraId="2D1ACA29" w14:textId="77777777">
      <w:pPr>
        <w:pStyle w:val="CommentText"/>
      </w:pPr>
      <w:r>
        <w:rPr>
          <w:rStyle w:val="CommentReference"/>
        </w:rPr>
        <w:annotationRef/>
      </w:r>
      <w:r>
        <w:t>Én inkább a szokásos-szignifikancia-szinteket írnám, az egy erősebb vizsgálat.</w:t>
      </w:r>
    </w:p>
  </w:comment>
  <w:comment w:initials="KL" w:author="Kovács László" w:date="2024-02-28T13:31:00Z" w:id="81">
    <w:p w:rsidR="00DA4403" w:rsidP="00F46227" w:rsidRDefault="00DA4403" w14:paraId="65E4E275" w14:textId="77777777">
      <w:pPr>
        <w:pStyle w:val="CommentText"/>
      </w:pPr>
      <w:r>
        <w:rPr>
          <w:rStyle w:val="CommentReference"/>
        </w:rPr>
        <w:annotationRef/>
      </w:r>
      <w:r>
        <w:t>Ez módszertani részhez kell!</w:t>
      </w:r>
    </w:p>
  </w:comment>
  <w:comment w:initials="KL" w:author="Kovács László" w:date="2024-02-28T13:32:00Z" w:id="82">
    <w:p w:rsidR="00DA4403" w:rsidP="00F537AA" w:rsidRDefault="00DA4403" w14:paraId="2A64E74F" w14:textId="77777777">
      <w:pPr>
        <w:pStyle w:val="CommentText"/>
      </w:pPr>
      <w:r>
        <w:rPr>
          <w:rStyle w:val="CommentReference"/>
        </w:rPr>
        <w:annotationRef/>
      </w:r>
      <w:r>
        <w:t>Modellekben!</w:t>
      </w:r>
    </w:p>
  </w:comment>
  <w:comment w:initials="KL" w:author="Kovács László" w:date="2024-02-28T13:34:00Z" w:id="85">
    <w:p w:rsidR="004C0F4F" w:rsidP="007C0FF6" w:rsidRDefault="004C0F4F" w14:paraId="7EBEA6C9" w14:textId="77777777">
      <w:pPr>
        <w:pStyle w:val="CommentText"/>
      </w:pPr>
      <w:r>
        <w:rPr>
          <w:rStyle w:val="CommentReference"/>
        </w:rPr>
        <w:annotationRef/>
      </w:r>
      <w:r>
        <w:t>Módszertanhoz!</w:t>
      </w:r>
    </w:p>
  </w:comment>
  <w:comment w:initials="KL" w:author="Kovács László" w:date="2024-02-28T13:47:00Z" w:id="93">
    <w:p w:rsidR="00D8439C" w:rsidP="00E9475B" w:rsidRDefault="00D8439C" w14:paraId="0A8F3F58" w14:textId="77777777">
      <w:pPr>
        <w:pStyle w:val="CommentText"/>
      </w:pPr>
      <w:r>
        <w:rPr>
          <w:rStyle w:val="CommentReference"/>
        </w:rPr>
        <w:annotationRef/>
      </w:r>
      <w:r>
        <w:t>Add meg milyen elven szelektáltad a változókat, mivel tesztelted, hogy a változók elhagyása megfelelő. Bár ezt is majd érdemesebb a módszertani fejezetbe beleírni.</w:t>
      </w:r>
    </w:p>
  </w:comment>
  <w:comment w:initials="KL" w:author="Kovács László" w:date="2024-02-28T13:48:00Z" w:id="94">
    <w:p w:rsidR="00D8439C" w:rsidP="00EC53B6" w:rsidRDefault="00D8439C" w14:paraId="6C7FABB2" w14:textId="77777777">
      <w:pPr>
        <w:pStyle w:val="CommentText"/>
      </w:pPr>
      <w:r>
        <w:rPr>
          <w:rStyle w:val="CommentReference"/>
        </w:rPr>
        <w:annotationRef/>
      </w:r>
      <w:r>
        <w:t>Ez a 4-féle CSOK reprezentációban a végső, szelektált modell, ugye? Ha igen, akkor ezt érdemesebb leírni, kevésbé hat így ad-hocnak a dolog. ☺️</w:t>
      </w:r>
    </w:p>
  </w:comment>
  <w:comment w:initials="KL" w:author="Kovács László" w:date="2024-02-28T13:53:00Z" w:id="95">
    <w:p w:rsidR="00593C59" w:rsidP="00FA6F28" w:rsidRDefault="00593C59" w14:paraId="71B03294" w14:textId="77777777">
      <w:pPr>
        <w:pStyle w:val="CommentText"/>
      </w:pPr>
      <w:r>
        <w:rPr>
          <w:rStyle w:val="CommentReference"/>
        </w:rPr>
        <w:annotationRef/>
      </w:r>
      <w:r>
        <w:t>Módszertani fejezet!</w:t>
      </w:r>
    </w:p>
  </w:comment>
  <w:comment w:initials="KL" w:author="Kovács László" w:date="2024-02-28T13:54:00Z" w:id="96">
    <w:p w:rsidR="00593C59" w:rsidP="00E5664F" w:rsidRDefault="00593C59" w14:paraId="16C993C3" w14:textId="77777777">
      <w:pPr>
        <w:pStyle w:val="CommentText"/>
      </w:pPr>
      <w:r>
        <w:rPr>
          <w:rStyle w:val="CommentReference"/>
        </w:rPr>
        <w:annotationRef/>
      </w:r>
      <w:r>
        <w:t>Wald-tesztek is érdekesek lehetnek!</w:t>
      </w:r>
    </w:p>
  </w:comment>
  <w:comment w:initials="KL" w:author="Kovács László" w:date="2024-02-28T14:31:00Z" w:id="102">
    <w:p w:rsidR="005F3AE8" w:rsidP="00E11CC4" w:rsidRDefault="005F3AE8" w14:paraId="1362633F" w14:textId="77777777">
      <w:pPr>
        <w:pStyle w:val="CommentText"/>
      </w:pPr>
      <w:r>
        <w:rPr>
          <w:rStyle w:val="CommentReference"/>
        </w:rPr>
        <w:annotationRef/>
      </w:r>
      <w:r>
        <w:t>Vagy csak a minimális érdeklődésnek van nagyon enyhe hatása. Ahol sokat keresnek CSOK-ra, ott valószínűleg a használt lakás vásárlása a cél. És a kisebb intenzitású keresési volumen (a keresések hiányához képest) indikálhat új lakás építést.</w:t>
      </w:r>
    </w:p>
  </w:comment>
  <w:comment w:initials="KL" w:author="Kovács László" w:date="2024-02-28T14:33:00Z" w:id="106">
    <w:p w:rsidR="00C63B43" w:rsidP="009C500C" w:rsidRDefault="00C63B43" w14:paraId="2D67A532" w14:textId="77777777">
      <w:pPr>
        <w:pStyle w:val="CommentText"/>
      </w:pPr>
      <w:r>
        <w:rPr>
          <w:rStyle w:val="CommentReference"/>
        </w:rPr>
        <w:annotationRef/>
      </w:r>
      <w:r>
        <w:t>Érdemes lenne újra megadni itt, hogy mi is volt ez, biztos ami biztos.</w:t>
      </w:r>
    </w:p>
  </w:comment>
  <w:comment w:initials="KL" w:author="Kovács László" w:date="2024-02-28T14:44:00Z" w:id="107">
    <w:p w:rsidR="001C1D5F" w:rsidP="00313F62" w:rsidRDefault="001C1D5F" w14:paraId="0BCBE9C1" w14:textId="77777777">
      <w:pPr>
        <w:pStyle w:val="CommentText"/>
      </w:pPr>
      <w:r>
        <w:rPr>
          <w:rStyle w:val="CommentReference"/>
        </w:rPr>
        <w:annotationRef/>
      </w:r>
      <w:r>
        <w:t>Érdemes kifejteni, hogy milyen szakmai feltételezések állnak az egyes egyenletek mögött. Tehát, azt írd le, hogy ezek az egyenlet struktúrák miért segítenek a végső panelmodellben a beruházás és foglalkoztatottság negatív együtthatóinak megértésében.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3DF0DA" w15:done="0"/>
  <w15:commentEx w15:paraId="11FFD439" w15:done="0"/>
  <w15:commentEx w15:paraId="2425CF22" w15:done="0"/>
  <w15:commentEx w15:paraId="45657041" w15:done="0"/>
  <w15:commentEx w15:paraId="69BE7422" w15:done="0"/>
  <w15:commentEx w15:paraId="21A8B667" w15:done="0"/>
  <w15:commentEx w15:paraId="0CEC754C" w15:done="0"/>
  <w15:commentEx w15:paraId="52E8B83C" w15:done="0"/>
  <w15:commentEx w15:paraId="41275EE9" w15:done="0"/>
  <w15:commentEx w15:paraId="13597E94" w15:done="0"/>
  <w15:commentEx w15:paraId="624F9EAD" w15:done="0"/>
  <w15:commentEx w15:paraId="6B60C658" w15:done="0"/>
  <w15:commentEx w15:paraId="2AF0A0CF" w15:done="0"/>
  <w15:commentEx w15:paraId="3DD09E77" w15:done="0"/>
  <w15:commentEx w15:paraId="7C4B7932" w15:done="0"/>
  <w15:commentEx w15:paraId="2E623357" w15:done="0"/>
  <w15:commentEx w15:paraId="771E5459" w15:done="0"/>
  <w15:commentEx w15:paraId="2D1ACA29" w15:done="0"/>
  <w15:commentEx w15:paraId="65E4E275" w15:done="0"/>
  <w15:commentEx w15:paraId="2A64E74F" w15:done="0"/>
  <w15:commentEx w15:paraId="7EBEA6C9" w15:done="0"/>
  <w15:commentEx w15:paraId="0A8F3F58" w15:done="0"/>
  <w15:commentEx w15:paraId="6C7FABB2" w15:done="0"/>
  <w15:commentEx w15:paraId="71B03294" w15:done="0"/>
  <w15:commentEx w15:paraId="16C993C3" w15:done="0"/>
  <w15:commentEx w15:paraId="1362633F" w15:done="0"/>
  <w15:commentEx w15:paraId="2D67A532" w15:done="0"/>
  <w15:commentEx w15:paraId="0BCBE9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89912A" w16cex:dateUtc="2024-02-28T10:02:00Z"/>
  <w16cex:commentExtensible w16cex:durableId="29899140" w16cex:dateUtc="2024-02-28T10:02:00Z"/>
  <w16cex:commentExtensible w16cex:durableId="29899182" w16cex:dateUtc="2024-02-28T10:03:00Z"/>
  <w16cex:commentExtensible w16cex:durableId="2989915E" w16cex:dateUtc="2024-02-28T10:02:00Z"/>
  <w16cex:commentExtensible w16cex:durableId="298993A9" w16cex:dateUtc="2024-02-28T10:12:00Z"/>
  <w16cex:commentExtensible w16cex:durableId="298995DB" w16cex:dateUtc="2024-02-28T10:22:00Z"/>
  <w16cex:commentExtensible w16cex:durableId="2989961A" w16cex:dateUtc="2024-02-28T10:23:00Z"/>
  <w16cex:commentExtensible w16cex:durableId="29899652" w16cex:dateUtc="2024-02-28T10:24:00Z"/>
  <w16cex:commentExtensible w16cex:durableId="2989971F" w16cex:dateUtc="2024-02-28T10:27:00Z"/>
  <w16cex:commentExtensible w16cex:durableId="298997C5" w16cex:dateUtc="2024-02-28T10:30:00Z"/>
  <w16cex:commentExtensible w16cex:durableId="29899A9A" w16cex:dateUtc="2024-02-28T10:42:00Z"/>
  <w16cex:commentExtensible w16cex:durableId="29899C67" w16cex:dateUtc="2024-02-28T10:49:00Z"/>
  <w16cex:commentExtensible w16cex:durableId="29899CD6" w16cex:dateUtc="2024-02-28T10:51:00Z"/>
  <w16cex:commentExtensible w16cex:durableId="2989A81C" w16cex:dateUtc="2024-02-28T11:39:00Z"/>
  <w16cex:commentExtensible w16cex:durableId="2989A8A3" w16cex:dateUtc="2024-02-28T11:42:00Z"/>
  <w16cex:commentExtensible w16cex:durableId="2989A97A" w16cex:dateUtc="2024-02-28T11:45:00Z"/>
  <w16cex:commentExtensible w16cex:durableId="2989B384" w16cex:dateUtc="2024-02-28T12:28:00Z"/>
  <w16cex:commentExtensible w16cex:durableId="2989B431" w16cex:dateUtc="2024-02-28T12:31:00Z"/>
  <w16cex:commentExtensible w16cex:durableId="2989B44D" w16cex:dateUtc="2024-02-28T12:31:00Z"/>
  <w16cex:commentExtensible w16cex:durableId="2989B455" w16cex:dateUtc="2024-02-28T12:32:00Z"/>
  <w16cex:commentExtensible w16cex:durableId="2989B4D1" w16cex:dateUtc="2024-02-28T12:34:00Z"/>
  <w16cex:commentExtensible w16cex:durableId="2989B800" w16cex:dateUtc="2024-02-28T12:47:00Z"/>
  <w16cex:commentExtensible w16cex:durableId="2989B82D" w16cex:dateUtc="2024-02-28T12:48:00Z"/>
  <w16cex:commentExtensible w16cex:durableId="2989B957" w16cex:dateUtc="2024-02-28T12:53:00Z"/>
  <w16cex:commentExtensible w16cex:durableId="2989B99D" w16cex:dateUtc="2024-02-28T12:54:00Z"/>
  <w16cex:commentExtensible w16cex:durableId="2989C253" w16cex:dateUtc="2024-02-28T13:31:00Z"/>
  <w16cex:commentExtensible w16cex:durableId="2989C29F" w16cex:dateUtc="2024-02-28T13:33:00Z"/>
  <w16cex:commentExtensible w16cex:durableId="2989C55F" w16cex:dateUtc="2024-02-28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3DF0DA" w16cid:durableId="2989912A"/>
  <w16cid:commentId w16cid:paraId="11FFD439" w16cid:durableId="29899140"/>
  <w16cid:commentId w16cid:paraId="2425CF22" w16cid:durableId="29899182"/>
  <w16cid:commentId w16cid:paraId="45657041" w16cid:durableId="2989915E"/>
  <w16cid:commentId w16cid:paraId="69BE7422" w16cid:durableId="298993A9"/>
  <w16cid:commentId w16cid:paraId="21A8B667" w16cid:durableId="298995DB"/>
  <w16cid:commentId w16cid:paraId="0CEC754C" w16cid:durableId="2989961A"/>
  <w16cid:commentId w16cid:paraId="52E8B83C" w16cid:durableId="29899652"/>
  <w16cid:commentId w16cid:paraId="41275EE9" w16cid:durableId="2989971F"/>
  <w16cid:commentId w16cid:paraId="13597E94" w16cid:durableId="298997C5"/>
  <w16cid:commentId w16cid:paraId="624F9EAD" w16cid:durableId="29899A9A"/>
  <w16cid:commentId w16cid:paraId="6B60C658" w16cid:durableId="29899C67"/>
  <w16cid:commentId w16cid:paraId="2AF0A0CF" w16cid:durableId="29899CD6"/>
  <w16cid:commentId w16cid:paraId="3DD09E77" w16cid:durableId="2989A81C"/>
  <w16cid:commentId w16cid:paraId="7C4B7932" w16cid:durableId="2989A8A3"/>
  <w16cid:commentId w16cid:paraId="2E623357" w16cid:durableId="2989A97A"/>
  <w16cid:commentId w16cid:paraId="771E5459" w16cid:durableId="2989B384"/>
  <w16cid:commentId w16cid:paraId="2D1ACA29" w16cid:durableId="2989B431"/>
  <w16cid:commentId w16cid:paraId="65E4E275" w16cid:durableId="2989B44D"/>
  <w16cid:commentId w16cid:paraId="2A64E74F" w16cid:durableId="2989B455"/>
  <w16cid:commentId w16cid:paraId="7EBEA6C9" w16cid:durableId="2989B4D1"/>
  <w16cid:commentId w16cid:paraId="0A8F3F58" w16cid:durableId="2989B800"/>
  <w16cid:commentId w16cid:paraId="6C7FABB2" w16cid:durableId="2989B82D"/>
  <w16cid:commentId w16cid:paraId="71B03294" w16cid:durableId="2989B957"/>
  <w16cid:commentId w16cid:paraId="16C993C3" w16cid:durableId="2989B99D"/>
  <w16cid:commentId w16cid:paraId="1362633F" w16cid:durableId="2989C253"/>
  <w16cid:commentId w16cid:paraId="2D67A532" w16cid:durableId="2989C29F"/>
  <w16cid:commentId w16cid:paraId="0BCBE9C1" w16cid:durableId="2989C5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4B77" w:rsidRDefault="00DF4B77" w14:paraId="00117A18" w14:textId="77777777">
      <w:pPr>
        <w:spacing w:line="240" w:lineRule="auto"/>
      </w:pPr>
      <w:r>
        <w:separator/>
      </w:r>
    </w:p>
  </w:endnote>
  <w:endnote w:type="continuationSeparator" w:id="0">
    <w:p w:rsidR="00DF4B77" w:rsidRDefault="00DF4B77" w14:paraId="55F0376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EE"/>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EE"/>
    <w:family w:val="swiss"/>
    <w:pitch w:val="variable"/>
    <w:sig w:usb0="E4002EFF" w:usb1="C000247B" w:usb2="00000009" w:usb3="00000000" w:csb0="000001FF" w:csb1="00000000"/>
  </w:font>
  <w:font w:name="Liberation Mono">
    <w:altName w:val="Courier New"/>
    <w:charset w:val="01"/>
    <w:family w:val="roman"/>
    <w:pitch w:val="variable"/>
  </w:font>
  <w:font w:name="Cambria Math">
    <w:panose1 w:val="02040503050406030204"/>
    <w:charset w:val="EE"/>
    <w:family w:val="roman"/>
    <w:pitch w:val="variable"/>
    <w:sig w:usb0="E00006FF" w:usb1="420024FF" w:usb2="02000000" w:usb3="00000000" w:csb0="0000019F" w:csb1="00000000"/>
  </w:font>
  <w:font w:name="DejaVu Sans">
    <w:altName w:val="Verdana"/>
    <w:charset w:val="01"/>
    <w:family w:val="roman"/>
    <w:pitch w:val="variable"/>
  </w:font>
  <w:font w:name="Tinos">
    <w:altName w:val="Cambria"/>
    <w:charset w:val="01"/>
    <w:family w:val="roman"/>
    <w:pitch w:val="variable"/>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45099"/>
      <w:docPartObj>
        <w:docPartGallery w:val="Page Numbers (Bottom of Page)"/>
        <w:docPartUnique/>
      </w:docPartObj>
    </w:sdtPr>
    <w:sdtContent>
      <w:p w:rsidR="005E526B" w:rsidRDefault="00000000" w14:paraId="1D778B74" w14:textId="77777777">
        <w:pPr>
          <w:pStyle w:val="Footer"/>
          <w:jc w:val="right"/>
        </w:pPr>
        <w:r>
          <w:fldChar w:fldCharType="begin"/>
        </w:r>
        <w:r>
          <w:instrText xml:space="preserve"> PAGE </w:instrText>
        </w:r>
        <w:r>
          <w:fldChar w:fldCharType="separate"/>
        </w:r>
        <w:r>
          <w:t>17</w:t>
        </w:r>
        <w:r>
          <w:fldChar w:fldCharType="end"/>
        </w:r>
      </w:p>
    </w:sdtContent>
  </w:sdt>
  <w:p w:rsidR="005E526B" w:rsidRDefault="005E526B" w14:paraId="1D778B7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4B77" w:rsidRDefault="00DF4B77" w14:paraId="66F39112" w14:textId="77777777">
      <w:pPr>
        <w:spacing w:line="240" w:lineRule="auto"/>
      </w:pPr>
      <w:r>
        <w:separator/>
      </w:r>
    </w:p>
  </w:footnote>
  <w:footnote w:type="continuationSeparator" w:id="0">
    <w:p w:rsidR="00DF4B77" w:rsidRDefault="00DF4B77" w14:paraId="19ACD80B"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95CAC"/>
    <w:multiLevelType w:val="multilevel"/>
    <w:tmpl w:val="10AAAA6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EE56B8D"/>
    <w:multiLevelType w:val="multilevel"/>
    <w:tmpl w:val="A0E4FD58"/>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2" w15:restartNumberingAfterBreak="0">
    <w:nsid w:val="2717658E"/>
    <w:multiLevelType w:val="multilevel"/>
    <w:tmpl w:val="6E7AA1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89436928">
    <w:abstractNumId w:val="0"/>
  </w:num>
  <w:num w:numId="2" w16cid:durableId="1036811386">
    <w:abstractNumId w:val="1"/>
  </w:num>
  <w:num w:numId="3" w16cid:durableId="168527819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vács László">
    <w15:presenceInfo w15:providerId="AD" w15:userId="S::laszlo.kovacs2@uni-corvinus.hu::c24b0658-f220-494a-a282-baac2d38ee8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true"/>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526B"/>
    <w:rsid w:val="000024AC"/>
    <w:rsid w:val="00023BB9"/>
    <w:rsid w:val="0005758F"/>
    <w:rsid w:val="000E154E"/>
    <w:rsid w:val="000F57EF"/>
    <w:rsid w:val="001C1D5F"/>
    <w:rsid w:val="001F0F53"/>
    <w:rsid w:val="00214934"/>
    <w:rsid w:val="00232DAF"/>
    <w:rsid w:val="002B0327"/>
    <w:rsid w:val="002B28DF"/>
    <w:rsid w:val="0031575C"/>
    <w:rsid w:val="00390EA1"/>
    <w:rsid w:val="003D3F8D"/>
    <w:rsid w:val="00405246"/>
    <w:rsid w:val="004106D6"/>
    <w:rsid w:val="0043257D"/>
    <w:rsid w:val="004C0F4F"/>
    <w:rsid w:val="004E25E5"/>
    <w:rsid w:val="005229FD"/>
    <w:rsid w:val="00593C59"/>
    <w:rsid w:val="005D3CB8"/>
    <w:rsid w:val="005E526B"/>
    <w:rsid w:val="005F3AE8"/>
    <w:rsid w:val="00637109"/>
    <w:rsid w:val="006E77ED"/>
    <w:rsid w:val="0077440F"/>
    <w:rsid w:val="007C3609"/>
    <w:rsid w:val="007D1D77"/>
    <w:rsid w:val="008254BF"/>
    <w:rsid w:val="00874BD7"/>
    <w:rsid w:val="008811DF"/>
    <w:rsid w:val="008908C5"/>
    <w:rsid w:val="008E24A6"/>
    <w:rsid w:val="00921943"/>
    <w:rsid w:val="00947142"/>
    <w:rsid w:val="009B324C"/>
    <w:rsid w:val="009F59F5"/>
    <w:rsid w:val="00A8122D"/>
    <w:rsid w:val="00AB4B03"/>
    <w:rsid w:val="00AE5DAB"/>
    <w:rsid w:val="00B07DD5"/>
    <w:rsid w:val="00B90561"/>
    <w:rsid w:val="00B9431B"/>
    <w:rsid w:val="00BE0742"/>
    <w:rsid w:val="00C02B43"/>
    <w:rsid w:val="00C63B43"/>
    <w:rsid w:val="00D8439C"/>
    <w:rsid w:val="00D9059E"/>
    <w:rsid w:val="00DA4403"/>
    <w:rsid w:val="00DC75D9"/>
    <w:rsid w:val="00DF1574"/>
    <w:rsid w:val="00DF4B77"/>
    <w:rsid w:val="00E23A1B"/>
    <w:rsid w:val="00E3537C"/>
    <w:rsid w:val="00EF2A68"/>
    <w:rsid w:val="00F4270E"/>
    <w:rsid w:val="00FA58E3"/>
    <w:rsid w:val="589D5C2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89AF"/>
  <w15:docId w15:val="{0000A3BF-4B32-4DC6-83F3-55EFDE93DA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hu-HU" w:eastAsia="hu-H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76" w:lineRule="auto"/>
    </w:p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line="360" w:lineRule="auto"/>
      <w:jc w:val="both"/>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BA1BE1"/>
    <w:rPr>
      <w:color w:val="0000FF" w:themeColor="hyperlink"/>
      <w:u w:val="single"/>
    </w:rPr>
  </w:style>
  <w:style w:type="character" w:styleId="Heading1Char" w:customStyle="1">
    <w:name w:val="Heading 1 Char"/>
    <w:basedOn w:val="DefaultParagraphFont"/>
    <w:link w:val="Heading1"/>
    <w:uiPriority w:val="9"/>
    <w:qFormat/>
    <w:rsid w:val="00BC3BEB"/>
    <w:rPr>
      <w:sz w:val="40"/>
      <w:szCs w:val="40"/>
    </w:rPr>
  </w:style>
  <w:style w:type="character" w:styleId="UnresolvedMention">
    <w:name w:val="Unresolved Mention"/>
    <w:basedOn w:val="DefaultParagraphFont"/>
    <w:uiPriority w:val="99"/>
    <w:semiHidden/>
    <w:unhideWhenUsed/>
    <w:qFormat/>
    <w:rsid w:val="004E00DA"/>
    <w:rPr>
      <w:color w:val="605E5C"/>
      <w:shd w:val="clear" w:color="auto" w:fill="E1DFDD"/>
    </w:rPr>
  </w:style>
  <w:style w:type="character" w:styleId="Jegyzkhivatkozs" w:customStyle="1">
    <w:name w:val="Jegyzékhivatkozás"/>
    <w:qFormat/>
  </w:style>
  <w:style w:type="character" w:styleId="HeaderChar" w:customStyle="1">
    <w:name w:val="Header Char"/>
    <w:basedOn w:val="DefaultParagraphFont"/>
    <w:link w:val="Header"/>
    <w:uiPriority w:val="99"/>
    <w:qFormat/>
    <w:rsid w:val="00797E72"/>
  </w:style>
  <w:style w:type="character" w:styleId="FooterChar" w:customStyle="1">
    <w:name w:val="Footer Char"/>
    <w:basedOn w:val="DefaultParagraphFont"/>
    <w:link w:val="Footer"/>
    <w:uiPriority w:val="99"/>
    <w:qFormat/>
    <w:rsid w:val="00797E72"/>
  </w:style>
  <w:style w:type="character" w:styleId="Felsorolsjel" w:customStyle="1">
    <w:name w:val="Felsorolásjel"/>
    <w:qFormat/>
    <w:rPr>
      <w:rFonts w:ascii="OpenSymbol" w:hAnsi="OpenSymbol" w:eastAsia="OpenSymbol" w:cs="OpenSymbol"/>
    </w:rPr>
  </w:style>
  <w:style w:type="paragraph" w:styleId="Cmsor" w:customStyle="1">
    <w:name w:val="Címsor"/>
    <w:basedOn w:val="Normal"/>
    <w:next w:val="BodyText"/>
    <w:qFormat/>
    <w:pPr>
      <w:keepNext/>
      <w:spacing w:before="240" w:after="120"/>
    </w:pPr>
    <w:rPr>
      <w:rFonts w:ascii="Liberation Sans" w:hAnsi="Liberation Sans" w:eastAsia="Noto Sans CJK SC"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Trgymutat" w:customStyle="1">
    <w:name w:val="Tárgymutató"/>
    <w:basedOn w:val="Normal"/>
    <w:qFormat/>
    <w:pPr>
      <w:suppressLineNumbers/>
    </w:pPr>
    <w:rPr>
      <w:rFonts w:cs="FreeSans"/>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IndexHeading">
    <w:name w:val="index heading"/>
    <w:basedOn w:val="Cmsor"/>
  </w:style>
  <w:style w:type="paragraph" w:styleId="TOCHeading">
    <w:name w:val="TOC Heading"/>
    <w:basedOn w:val="Heading1"/>
    <w:next w:val="Normal"/>
    <w:uiPriority w:val="39"/>
    <w:unhideWhenUsed/>
    <w:qFormat/>
    <w:rsid w:val="00BA1BE1"/>
    <w:pPr>
      <w:spacing w:before="240" w:after="0" w:line="259" w:lineRule="auto"/>
      <w:outlineLvl w:val="9"/>
    </w:pPr>
    <w:rPr>
      <w:rFonts w:asciiTheme="majorHAnsi" w:hAnsiTheme="majorHAnsi" w:eastAsiaTheme="majorEastAsia" w:cstheme="majorBidi"/>
      <w:color w:val="365F91" w:themeColor="accent1" w:themeShade="BF"/>
      <w:sz w:val="32"/>
      <w:szCs w:val="32"/>
    </w:rPr>
  </w:style>
  <w:style w:type="paragraph" w:styleId="TOC2">
    <w:name w:val="toc 2"/>
    <w:basedOn w:val="Normal"/>
    <w:next w:val="Normal"/>
    <w:autoRedefine/>
    <w:uiPriority w:val="39"/>
    <w:unhideWhenUsed/>
    <w:rsid w:val="00BA1BE1"/>
    <w:pPr>
      <w:spacing w:after="100"/>
      <w:ind w:left="220"/>
    </w:pPr>
  </w:style>
  <w:style w:type="paragraph" w:styleId="TOC1">
    <w:name w:val="toc 1"/>
    <w:basedOn w:val="Normal"/>
    <w:next w:val="Normal"/>
    <w:autoRedefine/>
    <w:uiPriority w:val="39"/>
    <w:unhideWhenUsed/>
    <w:rsid w:val="00774FB1"/>
    <w:pPr>
      <w:tabs>
        <w:tab w:val="right" w:leader="dot" w:pos="9019"/>
      </w:tabs>
      <w:spacing w:after="100"/>
    </w:pPr>
    <w:rPr>
      <w:rFonts w:ascii="Times New Roman" w:hAnsi="Times New Roman" w:cs="Times New Roman"/>
    </w:rPr>
  </w:style>
  <w:style w:type="paragraph" w:styleId="ListParagraph">
    <w:name w:val="List Paragraph"/>
    <w:basedOn w:val="Normal"/>
    <w:uiPriority w:val="34"/>
    <w:qFormat/>
    <w:rsid w:val="0003777F"/>
    <w:pPr>
      <w:ind w:left="720"/>
      <w:contextualSpacing/>
    </w:pPr>
  </w:style>
  <w:style w:type="paragraph" w:styleId="lfejsllb" w:customStyle="1">
    <w:name w:val="Élőfej és élőláb"/>
    <w:basedOn w:val="Normal"/>
    <w:qFormat/>
  </w:style>
  <w:style w:type="paragraph" w:styleId="Header">
    <w:name w:val="header"/>
    <w:basedOn w:val="Normal"/>
    <w:link w:val="HeaderChar"/>
    <w:uiPriority w:val="99"/>
    <w:unhideWhenUsed/>
    <w:rsid w:val="00797E72"/>
    <w:pPr>
      <w:tabs>
        <w:tab w:val="center" w:pos="4536"/>
        <w:tab w:val="right" w:pos="9072"/>
      </w:tabs>
      <w:spacing w:line="240" w:lineRule="auto"/>
    </w:pPr>
  </w:style>
  <w:style w:type="paragraph" w:styleId="Footer">
    <w:name w:val="footer"/>
    <w:basedOn w:val="Normal"/>
    <w:link w:val="FooterChar"/>
    <w:uiPriority w:val="99"/>
    <w:unhideWhenUsed/>
    <w:rsid w:val="00797E72"/>
    <w:pPr>
      <w:tabs>
        <w:tab w:val="center" w:pos="4536"/>
        <w:tab w:val="right" w:pos="9072"/>
      </w:tabs>
      <w:spacing w:line="240" w:lineRule="auto"/>
    </w:pPr>
  </w:style>
  <w:style w:type="paragraph" w:styleId="Elformzottszveg" w:customStyle="1">
    <w:name w:val="Előformázott szöveg"/>
    <w:basedOn w:val="Normal"/>
    <w:qFormat/>
    <w:rPr>
      <w:rFonts w:ascii="Liberation Mono" w:hAnsi="Liberation Mono" w:eastAsia="Liberation Mono" w:cs="Liberation Mono"/>
      <w:sz w:val="20"/>
      <w:szCs w:val="20"/>
    </w:rPr>
  </w:style>
  <w:style w:type="paragraph" w:styleId="Listatartalom" w:customStyle="1">
    <w:name w:val="Listatartalom"/>
    <w:basedOn w:val="Normal"/>
    <w:qFormat/>
    <w:pPr>
      <w:ind w:left="567"/>
    </w:pPr>
  </w:style>
  <w:style w:type="paragraph" w:styleId="Listafejlc" w:customStyle="1">
    <w:name w:val="Listafejléc"/>
    <w:basedOn w:val="Normal"/>
    <w:next w:val="Listatartalom"/>
    <w:qFormat/>
  </w:style>
  <w:style w:type="paragraph" w:styleId="Tblzattartalom" w:customStyle="1">
    <w:name w:val="Táblázattartalom"/>
    <w:basedOn w:val="Normal"/>
    <w:qFormat/>
    <w:pPr>
      <w:widowControl w:val="0"/>
      <w:suppressLineNumbers/>
    </w:pPr>
  </w:style>
  <w:style w:type="table" w:styleId="TableNormal1" w:customStyle="1">
    <w:name w:val="Table Normal1"/>
    <w:tblPr>
      <w:tblCellMar>
        <w:top w:w="0" w:type="dxa"/>
        <w:left w:w="0" w:type="dxa"/>
        <w:bottom w:w="0" w:type="dxa"/>
        <w:right w:w="0" w:type="dxa"/>
      </w:tblCellMar>
    </w:tblPr>
  </w:style>
  <w:style w:type="paragraph" w:styleId="Revision">
    <w:name w:val="Revision"/>
    <w:hidden/>
    <w:uiPriority w:val="99"/>
    <w:semiHidden/>
    <w:rsid w:val="003D3F8D"/>
    <w:pPr>
      <w:suppressAutoHyphens w:val="0"/>
    </w:pPr>
  </w:style>
  <w:style w:type="character" w:styleId="CommentReference">
    <w:name w:val="annotation reference"/>
    <w:basedOn w:val="DefaultParagraphFont"/>
    <w:uiPriority w:val="99"/>
    <w:semiHidden/>
    <w:unhideWhenUsed/>
    <w:rsid w:val="00214934"/>
    <w:rPr>
      <w:sz w:val="16"/>
      <w:szCs w:val="16"/>
    </w:rPr>
  </w:style>
  <w:style w:type="paragraph" w:styleId="CommentText">
    <w:name w:val="annotation text"/>
    <w:basedOn w:val="Normal"/>
    <w:link w:val="CommentTextChar"/>
    <w:uiPriority w:val="99"/>
    <w:unhideWhenUsed/>
    <w:rsid w:val="00214934"/>
    <w:pPr>
      <w:spacing w:line="240" w:lineRule="auto"/>
    </w:pPr>
    <w:rPr>
      <w:sz w:val="20"/>
      <w:szCs w:val="20"/>
    </w:rPr>
  </w:style>
  <w:style w:type="character" w:styleId="CommentTextChar" w:customStyle="1">
    <w:name w:val="Comment Text Char"/>
    <w:basedOn w:val="DefaultParagraphFont"/>
    <w:link w:val="CommentText"/>
    <w:uiPriority w:val="99"/>
    <w:rsid w:val="00214934"/>
    <w:rPr>
      <w:sz w:val="20"/>
      <w:szCs w:val="20"/>
    </w:rPr>
  </w:style>
  <w:style w:type="paragraph" w:styleId="CommentSubject">
    <w:name w:val="annotation subject"/>
    <w:basedOn w:val="CommentText"/>
    <w:next w:val="CommentText"/>
    <w:link w:val="CommentSubjectChar"/>
    <w:uiPriority w:val="99"/>
    <w:semiHidden/>
    <w:unhideWhenUsed/>
    <w:rsid w:val="00214934"/>
    <w:rPr>
      <w:b/>
      <w:bCs/>
    </w:rPr>
  </w:style>
  <w:style w:type="character" w:styleId="CommentSubjectChar" w:customStyle="1">
    <w:name w:val="Comment Subject Char"/>
    <w:basedOn w:val="CommentTextChar"/>
    <w:link w:val="CommentSubject"/>
    <w:uiPriority w:val="99"/>
    <w:semiHidden/>
    <w:rsid w:val="002149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hyperlink" Target="https://doi.org/10.1016/0166-0462(95)02111-6"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mnb.hu/letoltes/laka-spiaci-jelente-s-2022-ma-jus-hun.pdf"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1177/0160017602250972"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111/j.1538-4632.1995.tb00338.x" TargetMode="External"/><Relationship Id="rId20" Type="http://schemas.openxmlformats.org/officeDocument/2006/relationships/hyperlink" Target="https://doi.org/10.18414/ksz.2021.2.1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map.ksh.hu/timea/?locale=hu"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doi.org/10.18414/ksz.2016.12.1289"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n.wikipedia.org/wiki/Latin_epsilon" TargetMode="External"/><Relationship Id="rId22" Type="http://schemas.openxmlformats.org/officeDocument/2006/relationships/hyperlink" Target="https://www.ksh.hu/statszemle_archive/2002/2002_04/2002_04_354.pdf"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9A4F1-39F3-4B92-AA65-1474D4D2970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Dittrich Levente</dc:creator>
  <dc:description/>
  <lastModifiedBy>Guest User</lastModifiedBy>
  <revision>86</revision>
  <lastPrinted>2023-06-28T14:06:00.0000000Z</lastPrinted>
  <dcterms:created xsi:type="dcterms:W3CDTF">2023-06-04T09:09:00.0000000Z</dcterms:created>
  <dcterms:modified xsi:type="dcterms:W3CDTF">2024-03-14T15:43:39.6323680Z</dcterms:modified>
  <dc:language>hu-HU</dc:language>
</coreProperties>
</file>